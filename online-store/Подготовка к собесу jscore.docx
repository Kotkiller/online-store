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5E" w:rsidRPr="0030185E" w:rsidRDefault="0030185E" w:rsidP="0030185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6"/>
          <w:szCs w:val="56"/>
        </w:rPr>
      </w:pPr>
      <w:r w:rsidRPr="0030185E">
        <w:rPr>
          <w:rFonts w:ascii="Segoe UI" w:eastAsia="Times New Roman" w:hAnsi="Segoe UI" w:cs="Segoe UI"/>
          <w:color w:val="C9D1D9"/>
          <w:sz w:val="56"/>
          <w:szCs w:val="56"/>
        </w:rPr>
        <w:t>Data types</w:t>
      </w:r>
    </w:p>
    <w:p w:rsidR="0030185E" w:rsidRPr="0030185E" w:rsidRDefault="0030185E" w:rsidP="0030185E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6 типов данных являющихся примитивами:</w:t>
      </w:r>
    </w:p>
    <w:p w:rsidR="0030185E" w:rsidRPr="0030185E" w:rsidRDefault="00025DD9" w:rsidP="0030185E">
      <w:pPr>
        <w:numPr>
          <w:ilvl w:val="1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7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Undefined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(Неопределённый тип)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"undefined"</w:t>
      </w:r>
    </w:p>
    <w:p w:rsidR="0030185E" w:rsidRPr="0030185E" w:rsidRDefault="00025DD9" w:rsidP="0030185E">
      <w:pPr>
        <w:numPr>
          <w:ilvl w:val="1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8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Boolean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(Булев, Логический тип)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"boolean"</w:t>
      </w:r>
    </w:p>
    <w:p w:rsidR="0030185E" w:rsidRPr="0030185E" w:rsidRDefault="00025DD9" w:rsidP="0030185E">
      <w:pPr>
        <w:numPr>
          <w:ilvl w:val="1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9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Number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(Число)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"number"</w:t>
      </w:r>
    </w:p>
    <w:p w:rsidR="0030185E" w:rsidRPr="0030185E" w:rsidRDefault="00025DD9" w:rsidP="0030185E">
      <w:pPr>
        <w:numPr>
          <w:ilvl w:val="1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10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String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(Строка)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"string"</w:t>
      </w:r>
    </w:p>
    <w:p w:rsidR="0030185E" w:rsidRPr="0030185E" w:rsidRDefault="00025DD9" w:rsidP="0030185E">
      <w:pPr>
        <w:numPr>
          <w:ilvl w:val="1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11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BigInt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"bigint"</w:t>
      </w:r>
    </w:p>
    <w:p w:rsidR="0030185E" w:rsidRPr="0030185E" w:rsidRDefault="00025DD9" w:rsidP="0030185E">
      <w:pPr>
        <w:numPr>
          <w:ilvl w:val="1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12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Symbol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(в ECMAScript 6)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"symbol"</w:t>
      </w:r>
    </w:p>
    <w:p w:rsidR="0030185E" w:rsidRPr="0030185E" w:rsidRDefault="00025DD9" w:rsidP="0030185E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hyperlink r:id="rId13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Null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(Null тип 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"object"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 xml:space="preserve">.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Специальный примитив, используемый не только для данных но и в качестве указателя на финальную точку в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14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Цепочке Прототипов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;</w:t>
      </w:r>
    </w:p>
    <w:p w:rsidR="0030185E" w:rsidRPr="0030185E" w:rsidRDefault="00025DD9" w:rsidP="0030185E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hyperlink r:id="rId15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Object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(Объект) : </w:t>
      </w:r>
      <w:r w:rsidR="0030185E"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typeof instance === "object"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 xml:space="preserve">.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Простая структура, используемая не только для хранения данных, но и для создания других структур, где любая структура создаётся с использованием ключевого слова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16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new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: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17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Object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18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Array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19" w:tooltip="Currently only available in English (US)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Map </w:t>
        </w:r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(</w:t>
        </w:r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en</w:t>
        </w:r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-</w:t>
        </w:r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US</w:t>
        </w:r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20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Set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21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WeakMap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22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WeakSet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new </w:t>
      </w:r>
      <w:hyperlink r:id="rId23" w:history="1">
        <w:r w:rsidR="0030185E" w:rsidRPr="0030185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Date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 множество других структур;</w:t>
      </w:r>
    </w:p>
    <w:p w:rsidR="0030185E" w:rsidRPr="00025DD9" w:rsidRDefault="0030185E" w:rsidP="0030185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ru-RU"/>
        </w:rPr>
      </w:pPr>
    </w:p>
    <w:p w:rsidR="0030185E" w:rsidRPr="00025DD9" w:rsidRDefault="0030185E" w:rsidP="0030185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ru-RU"/>
        </w:rPr>
      </w:pPr>
    </w:p>
    <w:p w:rsidR="0030185E" w:rsidRDefault="0030185E" w:rsidP="0030185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</w:rPr>
      </w:pPr>
      <w:r w:rsidRPr="0030185E">
        <w:rPr>
          <w:rFonts w:ascii="Segoe UI" w:eastAsia="Times New Roman" w:hAnsi="Segoe UI" w:cs="Segoe UI"/>
          <w:color w:val="C9D1D9"/>
          <w:sz w:val="52"/>
          <w:szCs w:val="52"/>
        </w:rPr>
        <w:t>Number methods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24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Number.isNaN()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Определяет, является ли переданное значение значением</w:t>
      </w: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25" w:history="1">
        <w:r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NaN</w:t>
        </w:r>
      </w:hyperlink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26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Number.isFinite()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Определяет, является ли переданное значение конечным числом.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27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Number.isInteger()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Определяет, является ли тип переданного значения «числом», а само число — целым значением.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28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Number.isSafeInteger()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Определяет, является ли переданное значение безопасным целым числом (числом в диапазоне от</w:t>
      </w: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30185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-(253 - 1)</w:t>
      </w: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до</w:t>
      </w: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30185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253 - 1</w:t>
      </w: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).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30185E">
        <w:rPr>
          <w:rFonts w:ascii="var(--font-code)" w:eastAsia="Times New Roman" w:hAnsi="var(--font-code)" w:cs="Courier New"/>
          <w:color w:val="FFFFFF"/>
          <w:sz w:val="20"/>
          <w:szCs w:val="20"/>
        </w:rPr>
        <w:t>Number.toInteger()</w:t>
      </w:r>
      <w:del w:id="0" w:author="Unknown"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delText> </w:delText>
        </w:r>
      </w:del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И</w:t>
      </w:r>
      <w:del w:id="1" w:author="Unknown"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delText>спользовался для вычисления переданного значения и преобразования его в целое число (или бесконечность </w:delText>
        </w:r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fldChar w:fldCharType="begin"/>
        </w:r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delInstrText xml:space="preserve"> HYPERLINK "https://developer.mozilla.org/ru/docs/Web/JavaScript/Reference/Global_Objects/Infinity" </w:delInstrText>
        </w:r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fldChar w:fldCharType="separate"/>
        </w:r>
        <w:r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delText>Infinity</w:delText>
        </w:r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fldChar w:fldCharType="end"/>
        </w:r>
        <w:r w:rsidRPr="0030185E">
          <w:rPr>
            <w:rFonts w:ascii="Inter" w:eastAsia="Times New Roman" w:hAnsi="Inter" w:cs="Times New Roman"/>
            <w:color w:val="FFFFFF"/>
            <w:sz w:val="24"/>
            <w:szCs w:val="24"/>
          </w:rPr>
          <w:delText>), но был удалён.</w:delText>
        </w:r>
      </w:del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29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Number.parseFloat()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Представляет собой тот же самый метод, что и метод</w:t>
      </w: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30" w:history="1">
        <w:r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parseFloat</w:t>
        </w:r>
      </w:hyperlink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глобального объекта.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31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Number.parseInt()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Представляет собой тот же самый метод, что и метод</w:t>
      </w:r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32" w:history="1">
        <w:r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parseInt</w:t>
        </w:r>
      </w:hyperlink>
      <w:r w:rsidRPr="0030185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глобального объекта.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sz w:val="24"/>
          <w:szCs w:val="24"/>
        </w:rPr>
      </w:pPr>
      <w:r w:rsidRPr="0030185E">
        <w:rPr>
          <w:rFonts w:ascii="Inter" w:eastAsia="Times New Roman" w:hAnsi="Inter" w:cs="Times New Roman"/>
          <w:sz w:val="24"/>
          <w:szCs w:val="24"/>
        </w:rPr>
        <w:t>Методы, унаследованные из </w:t>
      </w:r>
      <w:hyperlink r:id="rId33" w:history="1">
        <w:r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Function</w:t>
        </w:r>
      </w:hyperlink>
      <w:r w:rsidRPr="0030185E">
        <w:rPr>
          <w:rFonts w:ascii="Inter" w:eastAsia="Times New Roman" w:hAnsi="Inter" w:cs="Times New Roman"/>
          <w:sz w:val="24"/>
          <w:szCs w:val="24"/>
        </w:rPr>
        <w:t>:</w:t>
      </w:r>
    </w:p>
    <w:p w:rsidR="009626D5" w:rsidRPr="0030185E" w:rsidRDefault="00025DD9" w:rsidP="006C133D">
      <w:pPr>
        <w:pStyle w:val="a9"/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lang w:val="ru-RU"/>
        </w:rPr>
      </w:pPr>
      <w:hyperlink r:id="rId34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apply</w:t>
        </w:r>
      </w:hyperlink>
      <w:r w:rsidR="0030185E" w:rsidRPr="0030185E">
        <w:rPr>
          <w:rFonts w:ascii="Inter" w:eastAsia="Times New Roman" w:hAnsi="Inter" w:cs="Times New Roman"/>
          <w:sz w:val="24"/>
          <w:szCs w:val="24"/>
        </w:rPr>
        <w:t>, </w:t>
      </w:r>
      <w:hyperlink r:id="rId35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call</w:t>
        </w:r>
      </w:hyperlink>
      <w:r w:rsidR="0030185E" w:rsidRPr="0030185E">
        <w:rPr>
          <w:rFonts w:ascii="Inter" w:eastAsia="Times New Roman" w:hAnsi="Inter" w:cs="Times New Roman"/>
          <w:sz w:val="24"/>
          <w:szCs w:val="24"/>
        </w:rPr>
        <w:t>, </w:t>
      </w:r>
      <w:hyperlink r:id="rId36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toSource</w:t>
        </w:r>
      </w:hyperlink>
      <w:r w:rsidR="0030185E" w:rsidRPr="0030185E">
        <w:rPr>
          <w:rFonts w:ascii="Inter" w:eastAsia="Times New Roman" w:hAnsi="Inter" w:cs="Times New Roman"/>
          <w:sz w:val="24"/>
          <w:szCs w:val="24"/>
        </w:rPr>
        <w:t>, </w:t>
      </w:r>
      <w:hyperlink r:id="rId37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toString</w:t>
        </w:r>
      </w:hyperlink>
    </w:p>
    <w:p w:rsidR="0030185E" w:rsidRPr="0030185E" w:rsidRDefault="0030185E" w:rsidP="006C133D">
      <w:pPr>
        <w:pStyle w:val="a9"/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lang w:val="ru-RU"/>
        </w:rPr>
      </w:pPr>
    </w:p>
    <w:p w:rsidR="0030185E" w:rsidRPr="0030185E" w:rsidRDefault="0030185E" w:rsidP="006C133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lang w:val="ru-RU"/>
        </w:rPr>
      </w:pPr>
    </w:p>
    <w:p w:rsidR="0030185E" w:rsidRPr="0030185E" w:rsidRDefault="0030185E" w:rsidP="006C133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lang w:val="ru-RU"/>
        </w:rPr>
      </w:pPr>
    </w:p>
    <w:p w:rsidR="0030185E" w:rsidRPr="0030185E" w:rsidRDefault="0030185E" w:rsidP="006C133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lang w:val="ru-RU"/>
        </w:rPr>
      </w:pPr>
    </w:p>
    <w:p w:rsidR="0030185E" w:rsidRPr="0030185E" w:rsidRDefault="0030185E" w:rsidP="006C133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jc w:val="center"/>
        <w:rPr>
          <w:lang w:val="ru-RU"/>
        </w:rPr>
      </w:pPr>
      <w:r w:rsidRPr="0030185E">
        <w:rPr>
          <w:rFonts w:ascii="Segoe UI" w:eastAsia="Times New Roman" w:hAnsi="Segoe UI" w:cs="Segoe UI"/>
          <w:color w:val="C9D1D9"/>
          <w:sz w:val="52"/>
          <w:szCs w:val="52"/>
        </w:rPr>
        <w:lastRenderedPageBreak/>
        <w:t>String methods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38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String.fromCharCode()</w:t>
        </w:r>
      </w:hyperlink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Возвращает строку, созданную из указанной последовательности значений Юникода.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39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String.fromCodePoint()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Возвращает строку, созданную из указанной последовательности кодовых точек Юникода.</w:t>
      </w:r>
    </w:p>
    <w:p w:rsidR="0030185E" w:rsidRPr="0030185E" w:rsidRDefault="00025DD9" w:rsidP="0030185E">
      <w:pPr>
        <w:pStyle w:val="a9"/>
        <w:numPr>
          <w:ilvl w:val="0"/>
          <w:numId w:val="1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hyperlink r:id="rId40" w:history="1">
        <w:r w:rsidR="0030185E" w:rsidRPr="0030185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String.raw()</w:t>
        </w:r>
      </w:hyperlink>
      <w:r w:rsidR="0030185E" w:rsidRPr="0030185E">
        <w:rPr>
          <w:rFonts w:ascii="Inter" w:eastAsia="Times New Roman" w:hAnsi="Inter" w:cs="Times New Roman"/>
          <w:color w:val="FFFFFF"/>
          <w:sz w:val="24"/>
          <w:szCs w:val="24"/>
        </w:rPr>
        <w:t> Экспериментальная возможность</w:t>
      </w:r>
    </w:p>
    <w:p w:rsidR="0030185E" w:rsidRPr="0030185E" w:rsidRDefault="0030185E" w:rsidP="0030185E">
      <w:pPr>
        <w:pStyle w:val="a9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30185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Возвращает строку, созданную из сырой шаблонной строки.</w:t>
      </w:r>
    </w:p>
    <w:p w:rsidR="009E3693" w:rsidRDefault="009E3693" w:rsidP="009E3693">
      <w:pPr>
        <w:pStyle w:val="a9"/>
        <w:numPr>
          <w:ilvl w:val="0"/>
          <w:numId w:val="1"/>
        </w:numPr>
        <w:spacing w:after="0" w:line="240" w:lineRule="auto"/>
        <w:rPr>
          <w:rStyle w:val="HTML"/>
          <w:rFonts w:ascii="var(--font-code)" w:eastAsiaTheme="minorHAnsi" w:hAnsi="var(--font-code)"/>
          <w:color w:val="FFFFFF"/>
        </w:rPr>
      </w:pPr>
      <w:r>
        <w:rPr>
          <w:rFonts w:ascii="Inter" w:eastAsia="Times New Roman" w:hAnsi="Inter" w:cs="Times New Roman"/>
          <w:sz w:val="24"/>
          <w:szCs w:val="24"/>
        </w:rPr>
        <w:t>Методы:</w:t>
      </w:r>
    </w:p>
    <w:p w:rsidR="0030185E" w:rsidRPr="009E3693" w:rsidRDefault="0030185E" w:rsidP="004B3959">
      <w:pPr>
        <w:pStyle w:val="HTML0"/>
        <w:jc w:val="both"/>
        <w:rPr>
          <w:rStyle w:val="HTML"/>
          <w:rFonts w:ascii="var(--font-code)" w:hAnsi="var(--font-code)"/>
          <w:color w:val="000000" w:themeColor="text1"/>
        </w:rPr>
      </w:pPr>
      <w:r w:rsidRPr="009E3693">
        <w:rPr>
          <w:rStyle w:val="token"/>
          <w:rFonts w:ascii="var(--font-code)" w:hAnsi="var(--font-code)"/>
          <w:color w:val="000000" w:themeColor="text1"/>
        </w:rPr>
        <w:t>'substring',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'toLowerCase',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'toUpperCase',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'charAt',</w:t>
      </w:r>
    </w:p>
    <w:p w:rsidR="0030185E" w:rsidRPr="009E3693" w:rsidRDefault="0030185E" w:rsidP="004B3959">
      <w:pPr>
        <w:pStyle w:val="HTML0"/>
        <w:jc w:val="both"/>
        <w:rPr>
          <w:rStyle w:val="HTML"/>
          <w:rFonts w:ascii="var(--font-code)" w:hAnsi="var(--font-code)"/>
          <w:color w:val="000000" w:themeColor="text1"/>
        </w:rPr>
      </w:pPr>
      <w:r w:rsidRPr="009E3693">
        <w:rPr>
          <w:rStyle w:val="token"/>
          <w:rFonts w:ascii="var(--font-code)" w:hAnsi="var(--font-code)"/>
          <w:color w:val="000000" w:themeColor="text1"/>
        </w:rPr>
        <w:t>'charCodeAt',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'indexOf',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'lastIndexOf',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'startsWith',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'endsWith',</w:t>
      </w:r>
    </w:p>
    <w:p w:rsidR="0030185E" w:rsidRPr="009E3693" w:rsidRDefault="0030185E" w:rsidP="004B3959">
      <w:pPr>
        <w:pStyle w:val="HTML0"/>
        <w:jc w:val="both"/>
        <w:rPr>
          <w:rStyle w:val="HTML"/>
          <w:rFonts w:ascii="var(--font-code)" w:hAnsi="var(--font-code)"/>
          <w:color w:val="000000" w:themeColor="text1"/>
        </w:rPr>
      </w:pPr>
      <w:r w:rsidRPr="009E3693">
        <w:rPr>
          <w:rStyle w:val="token"/>
          <w:rFonts w:ascii="var(--font-code)" w:hAnsi="var(--font-code)"/>
          <w:color w:val="000000" w:themeColor="text1"/>
        </w:rPr>
        <w:t>'trim',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'trimLeft',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'trimRight',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'toLocaleLowerCase',</w:t>
      </w:r>
    </w:p>
    <w:p w:rsidR="0030185E" w:rsidRPr="009E3693" w:rsidRDefault="0030185E" w:rsidP="004B3959">
      <w:pPr>
        <w:pStyle w:val="HTML0"/>
        <w:jc w:val="both"/>
        <w:rPr>
          <w:rStyle w:val="HTML"/>
          <w:rFonts w:ascii="var(--font-code)" w:hAnsi="var(--font-code)"/>
          <w:color w:val="000000" w:themeColor="text1"/>
        </w:rPr>
      </w:pPr>
      <w:r w:rsidRPr="009E3693">
        <w:rPr>
          <w:rStyle w:val="token"/>
          <w:rFonts w:ascii="var(--font-code)" w:hAnsi="var(--font-code)"/>
          <w:color w:val="000000" w:themeColor="text1"/>
        </w:rPr>
        <w:t>'toLocaleUpperCase',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'localeCompare',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'match',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'search',</w:t>
      </w:r>
    </w:p>
    <w:p w:rsidR="0030185E" w:rsidRPr="009E3693" w:rsidRDefault="0030185E" w:rsidP="004B3959">
      <w:pPr>
        <w:pStyle w:val="HTML0"/>
        <w:jc w:val="both"/>
        <w:rPr>
          <w:rFonts w:ascii="var(--font-code)" w:hAnsi="var(--font-code)"/>
          <w:color w:val="000000" w:themeColor="text1"/>
        </w:rPr>
      </w:pPr>
      <w:r w:rsidRPr="009E3693">
        <w:rPr>
          <w:rStyle w:val="token"/>
          <w:rFonts w:ascii="var(--font-code)" w:hAnsi="var(--font-code)"/>
          <w:color w:val="000000" w:themeColor="text1"/>
        </w:rPr>
        <w:t>'replace',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'split',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'substr',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'concat',</w:t>
      </w:r>
      <w:r w:rsidRPr="009E3693">
        <w:rPr>
          <w:rStyle w:val="HTML"/>
          <w:rFonts w:ascii="var(--font-code)" w:hAnsi="var(--font-code)"/>
          <w:color w:val="000000" w:themeColor="text1"/>
        </w:rPr>
        <w:t xml:space="preserve"> </w:t>
      </w:r>
      <w:r w:rsidRPr="009E3693">
        <w:rPr>
          <w:rStyle w:val="token"/>
          <w:rFonts w:ascii="var(--font-code)" w:hAnsi="var(--font-code)"/>
          <w:color w:val="000000" w:themeColor="text1"/>
        </w:rPr>
        <w:t>'slice'</w:t>
      </w:r>
    </w:p>
    <w:p w:rsidR="0030185E" w:rsidRPr="004B3959" w:rsidRDefault="0030185E" w:rsidP="009E3693">
      <w:pPr>
        <w:spacing w:after="0" w:line="240" w:lineRule="auto"/>
        <w:rPr>
          <w:sz w:val="52"/>
          <w:szCs w:val="52"/>
        </w:rPr>
      </w:pPr>
    </w:p>
    <w:p w:rsidR="004B3959" w:rsidRDefault="004B3959" w:rsidP="004B3959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</w:rPr>
      </w:pPr>
      <w:r w:rsidRPr="004B3959">
        <w:rPr>
          <w:rFonts w:ascii="Segoe UI" w:eastAsia="Times New Roman" w:hAnsi="Segoe UI" w:cs="Segoe UI"/>
          <w:color w:val="C9D1D9"/>
          <w:sz w:val="52"/>
          <w:szCs w:val="52"/>
        </w:rPr>
        <w:t>Ternary operator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4B3959">
        <w:rPr>
          <w:rFonts w:ascii="Inter" w:eastAsia="Times New Roman" w:hAnsi="Inter" w:cs="Times New Roman"/>
          <w:b/>
          <w:bCs/>
          <w:color w:val="FFFFFF"/>
          <w:sz w:val="24"/>
          <w:szCs w:val="24"/>
          <w:lang w:val="ru-RU"/>
        </w:rPr>
        <w:t>Условный (тернарный) оператор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- единственный оператор в 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принимающий три операнда: условие, за которым следует знак вопроса (?), затем выражение, которое выполняется, если условие истинно, сопровождается двоеточием (:), и, наконец, выражение, которое выполняется, если условие ложно. Он часто используется в качестве укороченного варианта условного оператора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41" w:history="1">
        <w:r w:rsidRPr="004B3959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if</w:t>
        </w:r>
      </w:hyperlink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</w:p>
    <w:p w:rsidR="004B3959" w:rsidRPr="004B3959" w:rsidRDefault="00025DD9" w:rsidP="004B395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2" w:anchor="%D1%81%D0%B8%D0%BD%D1%82%D0%B0%D0%BA%D1%81%D0%B8%D1%81" w:history="1">
        <w:r w:rsidR="004B3959" w:rsidRPr="004B39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Синтаксис</w:t>
        </w:r>
      </w:hyperlink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sz w:val="20"/>
          <w:szCs w:val="20"/>
        </w:rPr>
        <w:t>условие ? выражение1 : выражение2</w:t>
      </w:r>
    </w:p>
    <w:p w:rsidR="004B3959" w:rsidRPr="004B3959" w:rsidRDefault="00025DD9" w:rsidP="004B395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3" w:anchor="%D0%BF%D0%B0%D1%80%D0%B0%D0%BC%D0%B5%D1%82%D1%80%D1%8B" w:history="1">
        <w:r w:rsidR="004B3959" w:rsidRPr="004B395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Параметры</w:t>
        </w:r>
      </w:hyperlink>
    </w:p>
    <w:p w:rsidR="004B3959" w:rsidRPr="004B3959" w:rsidRDefault="004B3959" w:rsidP="004B3959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959">
        <w:rPr>
          <w:rFonts w:ascii="var(--font-code)" w:eastAsia="Times New Roman" w:hAnsi="var(--font-code)" w:cs="Courier New"/>
          <w:sz w:val="20"/>
          <w:szCs w:val="20"/>
        </w:rPr>
        <w:t>условие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Выражение, принимающее значение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sz w:val="20"/>
          <w:szCs w:val="20"/>
        </w:rPr>
        <w:t>true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sz w:val="20"/>
          <w:szCs w:val="20"/>
        </w:rPr>
        <w:t>false</w:t>
      </w: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959">
        <w:rPr>
          <w:rFonts w:ascii="var(--font-code)" w:eastAsia="Times New Roman" w:hAnsi="var(--font-code)" w:cs="Courier New"/>
          <w:sz w:val="20"/>
          <w:szCs w:val="20"/>
        </w:rPr>
        <w:t>выражение1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B3959">
        <w:rPr>
          <w:rFonts w:ascii="var(--font-code)" w:eastAsia="Times New Roman" w:hAnsi="var(--font-code)" w:cs="Courier New"/>
          <w:sz w:val="20"/>
          <w:szCs w:val="20"/>
        </w:rPr>
        <w:t>выражение2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Выражения, значения которых могут принадлежать любому типу.</w:t>
      </w:r>
    </w:p>
    <w:p w:rsidR="004B3959" w:rsidRPr="004B3959" w:rsidRDefault="00025DD9" w:rsidP="004B395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4" w:anchor="%D0%BE%D0%BF%D0%B8%D1%81%D0%B0%D0%BD%D0%B8%D0%B5" w:history="1">
        <w:r w:rsidR="004B3959" w:rsidRPr="004B39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Описание</w:t>
        </w:r>
      </w:hyperlink>
    </w:p>
    <w:p w:rsidR="004B3959" w:rsidRPr="004B3959" w:rsidRDefault="004B3959" w:rsidP="004B395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 возвращает значение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sz w:val="20"/>
          <w:szCs w:val="20"/>
          <w:lang w:val="ru-RU"/>
        </w:rPr>
        <w:t>выражения1</w:t>
      </w: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, если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sz w:val="20"/>
          <w:szCs w:val="20"/>
          <w:lang w:val="ru-RU"/>
        </w:rPr>
        <w:t>условие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верно, и значение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sz w:val="20"/>
          <w:szCs w:val="20"/>
          <w:lang w:val="ru-RU"/>
        </w:rPr>
        <w:t>выражения2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в противном случае. Например, чтобы вывести сообщение, текст которого зависит от значения переменной</w:t>
      </w:r>
      <w:r w:rsidRPr="004B39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sz w:val="20"/>
          <w:szCs w:val="20"/>
        </w:rPr>
        <w:t>isMember</w:t>
      </w:r>
      <w:r w:rsidRPr="004B3959">
        <w:rPr>
          <w:rFonts w:ascii="Times New Roman" w:eastAsia="Times New Roman" w:hAnsi="Times New Roman" w:cs="Times New Roman"/>
          <w:sz w:val="24"/>
          <w:szCs w:val="24"/>
          <w:lang w:val="ru-RU"/>
        </w:rPr>
        <w:t>, можно использовать такое выражение:</w:t>
      </w:r>
    </w:p>
    <w:p w:rsid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sz w:val="20"/>
          <w:szCs w:val="20"/>
        </w:rPr>
        <w:t>"The fee is " + (isMember ? "$2.00" : "$10.00")</w:t>
      </w:r>
    </w:p>
    <w:p w:rsidR="004B3959" w:rsidRPr="004B3959" w:rsidRDefault="004B3959" w:rsidP="004B3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</w:rPr>
      </w:pPr>
    </w:p>
    <w:p w:rsidR="004B3959" w:rsidRDefault="004B3959" w:rsidP="004B3959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</w:rPr>
      </w:pPr>
      <w:r>
        <w:rPr>
          <w:rFonts w:ascii="Segoe UI" w:eastAsia="Times New Roman" w:hAnsi="Segoe UI" w:cs="Segoe UI"/>
          <w:color w:val="C9D1D9"/>
          <w:sz w:val="52"/>
          <w:szCs w:val="52"/>
        </w:rPr>
        <w:t>S</w:t>
      </w:r>
      <w:r w:rsidRPr="004B3959">
        <w:rPr>
          <w:rFonts w:ascii="Segoe UI" w:eastAsia="Times New Roman" w:hAnsi="Segoe UI" w:cs="Segoe UI"/>
          <w:color w:val="C9D1D9"/>
          <w:sz w:val="52"/>
          <w:szCs w:val="52"/>
        </w:rPr>
        <w:t>witch case - examples, where it can be useful</w:t>
      </w:r>
    </w:p>
    <w:p w:rsidR="004B3959" w:rsidRPr="004B3959" w:rsidRDefault="004B3959" w:rsidP="004B3959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C9D1D9"/>
          <w:sz w:val="52"/>
          <w:szCs w:val="52"/>
          <w:lang w:val="ru-RU"/>
        </w:rPr>
      </w:pPr>
      <w:r w:rsidRPr="004B3959">
        <w:rPr>
          <w:rStyle w:val="aa"/>
          <w:rFonts w:ascii="Inter" w:hAnsi="Inter"/>
          <w:color w:val="FFFFFF"/>
          <w:shd w:val="clear" w:color="auto" w:fill="1B1B1B"/>
          <w:lang w:val="ru-RU"/>
        </w:rPr>
        <w:t xml:space="preserve">Инструкция </w:t>
      </w:r>
      <w:r>
        <w:rPr>
          <w:rStyle w:val="aa"/>
          <w:rFonts w:ascii="Inter" w:hAnsi="Inter"/>
          <w:color w:val="FFFFFF"/>
          <w:shd w:val="clear" w:color="auto" w:fill="1B1B1B"/>
        </w:rPr>
        <w:t>switch</w:t>
      </w:r>
      <w:r>
        <w:rPr>
          <w:rFonts w:ascii="Inter" w:hAnsi="Inter"/>
          <w:color w:val="FFFFFF"/>
          <w:shd w:val="clear" w:color="auto" w:fill="1B1B1B"/>
        </w:rPr>
        <w:t> </w:t>
      </w:r>
      <w:r w:rsidRPr="004B3959">
        <w:rPr>
          <w:rFonts w:ascii="Inter" w:hAnsi="Inter"/>
          <w:color w:val="FFFFFF"/>
          <w:shd w:val="clear" w:color="auto" w:fill="1B1B1B"/>
          <w:lang w:val="ru-RU"/>
        </w:rPr>
        <w:t>сравнивает выражение со случаями, перечисленными внутри неё, а затем выполняет соответствующие инструкции.</w:t>
      </w:r>
    </w:p>
    <w:p w:rsidR="004B3959" w:rsidRPr="004B3959" w:rsidRDefault="004B3959" w:rsidP="004B3959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C9D1D9"/>
          <w:sz w:val="52"/>
          <w:szCs w:val="52"/>
          <w:lang w:val="ru-RU"/>
        </w:rPr>
      </w:pP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lastRenderedPageBreak/>
        <w:t>switch (expression) {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case value1: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  <w:t xml:space="preserve">    //Здесь выполняются инструкции, если результат выражения равен </w:t>
      </w: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>value</w:t>
      </w: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  <w:t>1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  <w:t xml:space="preserve">    </w:t>
      </w: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>[break;]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case value2: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  //Инструкции, соответствующие value2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  [break;]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...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case valueN: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  //Инструкции, соответствующие значению valueN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  //statementsN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  [break;]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default: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  <w:t xml:space="preserve">    //Здесь находятся инструкции, которые выполняются при отсутствии соответствующего значения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  <w:lang w:val="ru-RU"/>
        </w:rPr>
        <w:t xml:space="preserve">    </w:t>
      </w: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>//statements_def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 xml:space="preserve">    [break;]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</w:pPr>
      <w:r w:rsidRPr="004B3959">
        <w:rPr>
          <w:rFonts w:ascii="var(--font-code)" w:eastAsia="Times New Roman" w:hAnsi="var(--font-code)" w:cs="Courier New"/>
          <w:color w:val="000000" w:themeColor="text1"/>
          <w:sz w:val="20"/>
          <w:szCs w:val="20"/>
        </w:rPr>
        <w:t>}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expression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Выражение, значение которого сравнивается со всеми случаями.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case valueN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Случай, который проверяется на соответствие выражению 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(</w:t>
      </w: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expression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).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statementsN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Инструкции, которые выполняются, если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expression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соответствуют случаю.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after="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statements_def</w:t>
      </w:r>
    </w:p>
    <w:p w:rsidR="004B3959" w:rsidRPr="004B3959" w:rsidRDefault="004B3959" w:rsidP="004B3959">
      <w:pPr>
        <w:pStyle w:val="a9"/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Инструкции, выполняемые если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4B3959">
        <w:rPr>
          <w:rFonts w:ascii="var(--font-code)" w:eastAsia="Times New Roman" w:hAnsi="var(--font-code)" w:cs="Courier New"/>
          <w:color w:val="FFFFFF"/>
          <w:sz w:val="20"/>
          <w:szCs w:val="20"/>
        </w:rPr>
        <w:t>expression</w:t>
      </w:r>
      <w:r w:rsidRPr="004B3959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4B3959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не соответствует ни одному случаю.</w:t>
      </w:r>
    </w:p>
    <w:p w:rsidR="006C133D" w:rsidRDefault="006C133D" w:rsidP="006C133D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  <w:lang w:val="ru-RU"/>
        </w:rPr>
      </w:pPr>
    </w:p>
    <w:p w:rsidR="004B3959" w:rsidRDefault="006C133D" w:rsidP="006C133D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  <w:lang w:val="ru-RU"/>
        </w:rPr>
      </w:pPr>
      <w:r>
        <w:rPr>
          <w:rFonts w:ascii="Segoe UI" w:eastAsia="Times New Roman" w:hAnsi="Segoe UI" w:cs="Segoe UI"/>
          <w:color w:val="C9D1D9"/>
          <w:sz w:val="52"/>
          <w:szCs w:val="52"/>
          <w:lang w:val="ru-RU"/>
        </w:rPr>
        <w:t>Преобразование типов</w:t>
      </w:r>
    </w:p>
    <w:p w:rsidR="006C133D" w:rsidRPr="006C133D" w:rsidRDefault="006C133D" w:rsidP="006C133D">
      <w:pPr>
        <w:pStyle w:val="a9"/>
        <w:numPr>
          <w:ilvl w:val="0"/>
          <w:numId w:val="5"/>
        </w:num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6C133D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Чаще всего операторы и функции автоматически приводят переданные им значения к нужному типу.</w:t>
      </w:r>
    </w:p>
    <w:p w:rsidR="006C133D" w:rsidRPr="006C133D" w:rsidRDefault="006C133D" w:rsidP="006C133D">
      <w:pPr>
        <w:pStyle w:val="a9"/>
        <w:numPr>
          <w:ilvl w:val="0"/>
          <w:numId w:val="5"/>
        </w:num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</w:rPr>
      </w:pPr>
      <w:r w:rsidRPr="006C133D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Например,</w:t>
      </w:r>
      <w:r w:rsidRPr="006C133D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6C133D">
        <w:rPr>
          <w:rFonts w:ascii="Consolas" w:eastAsia="Times New Roman" w:hAnsi="Consolas" w:cs="Courier New"/>
          <w:color w:val="E2E3E7"/>
          <w:sz w:val="20"/>
          <w:szCs w:val="20"/>
        </w:rPr>
        <w:t>alert</w:t>
      </w:r>
      <w:r w:rsidRPr="006C133D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6C133D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 xml:space="preserve">автоматически преобразует любое значение к строке. </w:t>
      </w:r>
      <w:r w:rsidRPr="006C133D">
        <w:rPr>
          <w:rFonts w:ascii="Segoe UI" w:eastAsia="Times New Roman" w:hAnsi="Segoe UI" w:cs="Segoe UI"/>
          <w:color w:val="E2E3E7"/>
          <w:sz w:val="24"/>
          <w:szCs w:val="24"/>
        </w:rPr>
        <w:t>Математические операторы преобразуют значения к числам.</w:t>
      </w:r>
    </w:p>
    <w:p w:rsidR="006C133D" w:rsidRDefault="006C133D" w:rsidP="006C133D">
      <w:pPr>
        <w:pStyle w:val="a9"/>
        <w:numPr>
          <w:ilvl w:val="0"/>
          <w:numId w:val="5"/>
        </w:num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6C133D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Есть также случаи, когда нам нужно явно преобразовать значение в ожидаемый тип.</w:t>
      </w:r>
    </w:p>
    <w:p w:rsidR="006C133D" w:rsidRDefault="006C133D" w:rsidP="006C133D">
      <w:pPr>
        <w:pStyle w:val="a9"/>
        <w:numPr>
          <w:ilvl w:val="0"/>
          <w:numId w:val="5"/>
        </w:num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Типы пре</w:t>
      </w:r>
      <w:r w:rsid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образований:</w:t>
      </w:r>
    </w:p>
    <w:p w:rsidR="007D50F7" w:rsidRDefault="007D50F7" w:rsidP="006C133D">
      <w:pPr>
        <w:pStyle w:val="a9"/>
        <w:numPr>
          <w:ilvl w:val="0"/>
          <w:numId w:val="5"/>
        </w:num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1.Строковое</w:t>
      </w:r>
    </w:p>
    <w:p w:rsidR="007D50F7" w:rsidRDefault="007D50F7" w:rsidP="007D50F7">
      <w:pPr>
        <w:pStyle w:val="2"/>
        <w:shd w:val="clear" w:color="auto" w:fill="232529"/>
        <w:spacing w:before="360" w:beforeAutospacing="0" w:after="180" w:afterAutospacing="0" w:line="480" w:lineRule="atLeast"/>
        <w:rPr>
          <w:rFonts w:ascii="Segoe UI" w:hAnsi="Segoe UI" w:cs="Segoe UI"/>
          <w:color w:val="E2E3E7"/>
        </w:rPr>
      </w:pPr>
      <w:r>
        <w:rPr>
          <w:rFonts w:ascii="Segoe UI" w:hAnsi="Segoe UI" w:cs="Segoe UI"/>
          <w:color w:val="E2E3E7"/>
          <w:sz w:val="24"/>
          <w:szCs w:val="24"/>
          <w:lang w:val="ru-RU"/>
        </w:rPr>
        <w:t xml:space="preserve">          2.</w:t>
      </w:r>
      <w:bookmarkStart w:id="2" w:name="chislennoe-preobrazovanie"/>
      <w:r w:rsidRPr="007D50F7">
        <w:rPr>
          <w:rFonts w:ascii="Segoe UI" w:hAnsi="Segoe UI" w:cs="Segoe UI"/>
          <w:color w:val="E2E3E7"/>
        </w:rPr>
        <w:t xml:space="preserve"> </w:t>
      </w:r>
      <w:hyperlink r:id="rId45" w:anchor="chislennoe-preobrazovanie" w:history="1">
        <w:r>
          <w:rPr>
            <w:rStyle w:val="a7"/>
            <w:rFonts w:ascii="Segoe UI" w:hAnsi="Segoe UI" w:cs="Segoe UI"/>
            <w:color w:val="666666"/>
          </w:rPr>
          <w:t>Численное преобразование</w:t>
        </w:r>
      </w:hyperlink>
      <w:bookmarkEnd w:id="2"/>
    </w:p>
    <w:p w:rsidR="006C133D" w:rsidRPr="00025DD9" w:rsidRDefault="007D50F7" w:rsidP="007D50F7">
      <w:pPr>
        <w:pStyle w:val="2"/>
        <w:shd w:val="clear" w:color="auto" w:fill="232529"/>
        <w:spacing w:before="360" w:beforeAutospacing="0" w:after="180" w:afterAutospacing="0" w:line="480" w:lineRule="atLeast"/>
        <w:rPr>
          <w:rFonts w:ascii="Segoe UI" w:hAnsi="Segoe UI" w:cs="Segoe UI"/>
          <w:color w:val="E2E3E7"/>
          <w:shd w:val="clear" w:color="auto" w:fill="232529"/>
          <w:lang w:val="ru-RU"/>
        </w:rPr>
      </w:pPr>
      <w:r>
        <w:rPr>
          <w:rFonts w:ascii="Segoe UI" w:hAnsi="Segoe UI" w:cs="Segoe UI"/>
          <w:color w:val="E2E3E7"/>
          <w:lang w:val="ru-RU"/>
        </w:rPr>
        <w:t xml:space="preserve">      3.</w:t>
      </w:r>
      <w:r w:rsidRPr="00025DD9">
        <w:rPr>
          <w:rFonts w:ascii="Segoe UI" w:hAnsi="Segoe UI" w:cs="Segoe UI"/>
          <w:color w:val="E2E3E7"/>
          <w:shd w:val="clear" w:color="auto" w:fill="232529"/>
          <w:lang w:val="ru-RU"/>
        </w:rPr>
        <w:t xml:space="preserve"> Логическое преобразование</w:t>
      </w:r>
    </w:p>
    <w:p w:rsidR="007D50F7" w:rsidRPr="007D50F7" w:rsidRDefault="007D50F7" w:rsidP="007D50F7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Существует 3 наиболее широко используемых преобразования: строковое, численное и логическое.</w:t>
      </w:r>
    </w:p>
    <w:p w:rsidR="007D50F7" w:rsidRPr="007D50F7" w:rsidRDefault="007D50F7" w:rsidP="007D50F7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7D50F7">
        <w:rPr>
          <w:rFonts w:ascii="Consolas" w:eastAsia="Times New Roman" w:hAnsi="Consolas" w:cs="Courier New"/>
          <w:b/>
          <w:bCs/>
          <w:color w:val="E2E3E7"/>
          <w:sz w:val="20"/>
          <w:szCs w:val="20"/>
          <w:lang w:val="ru-RU"/>
        </w:rPr>
        <w:t>Строковое</w:t>
      </w: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– Происходит, когда нам нужно что-то вывести. Может быть вызвано с помощью</w:t>
      </w: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</w:rPr>
        <w:t>String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  <w:lang w:val="ru-RU"/>
        </w:rPr>
        <w:t>(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</w:rPr>
        <w:t>value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  <w:lang w:val="ru-RU"/>
        </w:rPr>
        <w:t>)</w:t>
      </w: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. Для примитивных значений работает очевидным образом.</w:t>
      </w:r>
    </w:p>
    <w:p w:rsidR="007D50F7" w:rsidRPr="007D50F7" w:rsidRDefault="007D50F7" w:rsidP="007D50F7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7D50F7">
        <w:rPr>
          <w:rFonts w:ascii="Consolas" w:eastAsia="Times New Roman" w:hAnsi="Consolas" w:cs="Courier New"/>
          <w:b/>
          <w:bCs/>
          <w:color w:val="E2E3E7"/>
          <w:sz w:val="20"/>
          <w:szCs w:val="20"/>
          <w:lang w:val="ru-RU"/>
        </w:rPr>
        <w:lastRenderedPageBreak/>
        <w:t>Численное</w:t>
      </w: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– Происходит в математических операциях. Может быть вызвано с помощью</w:t>
      </w: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</w:rPr>
        <w:t>Number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  <w:lang w:val="ru-RU"/>
        </w:rPr>
        <w:t>(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</w:rPr>
        <w:t>value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  <w:lang w:val="ru-RU"/>
        </w:rPr>
        <w:t>)</w:t>
      </w: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.</w:t>
      </w:r>
    </w:p>
    <w:p w:rsidR="007D50F7" w:rsidRPr="007D50F7" w:rsidRDefault="007D50F7" w:rsidP="007D50F7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</w:rPr>
      </w:pP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Преобразование подчиняется правилам:</w:t>
      </w:r>
    </w:p>
    <w:tbl>
      <w:tblPr>
        <w:tblW w:w="12000" w:type="dxa"/>
        <w:shd w:val="clear" w:color="auto" w:fill="23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365"/>
      </w:tblGrid>
      <w:tr w:rsidR="007D50F7" w:rsidRPr="007D50F7" w:rsidTr="007D50F7">
        <w:trPr>
          <w:tblHeader/>
        </w:trPr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</w:pPr>
            <w:r w:rsidRPr="007D50F7"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  <w:t>Значение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</w:pPr>
            <w:r w:rsidRPr="007D50F7"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  <w:t>Становится…</w:t>
            </w:r>
          </w:p>
        </w:tc>
      </w:tr>
      <w:tr w:rsidR="007D50F7" w:rsidRPr="007D50F7" w:rsidTr="007D50F7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undefined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NaN</w:t>
            </w:r>
          </w:p>
        </w:tc>
      </w:tr>
      <w:tr w:rsidR="007D50F7" w:rsidRPr="007D50F7" w:rsidTr="007D50F7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0</w:t>
            </w:r>
          </w:p>
        </w:tc>
      </w:tr>
      <w:tr w:rsidR="007D50F7" w:rsidRPr="007D50F7" w:rsidTr="007D50F7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true / false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1 / 0</w:t>
            </w:r>
          </w:p>
        </w:tc>
      </w:tr>
      <w:tr w:rsidR="007D50F7" w:rsidRPr="007D50F7" w:rsidTr="007D50F7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  <w:lang w:val="ru-RU"/>
              </w:rPr>
              <w:t>Пробельные символы по краям обрезаются. Далее, если остаётся пустая строка, то получаем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 </w:t>
            </w: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  <w:lang w:val="ru-RU"/>
              </w:rPr>
              <w:t>0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  <w:lang w:val="ru-RU"/>
              </w:rPr>
              <w:t xml:space="preserve">, иначе из непустой строки «считывается» число. 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При ошибке результат </w:t>
            </w: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NaN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.</w:t>
            </w:r>
          </w:p>
        </w:tc>
      </w:tr>
    </w:tbl>
    <w:p w:rsidR="007D50F7" w:rsidRPr="007D50F7" w:rsidRDefault="007D50F7" w:rsidP="007D50F7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7D50F7">
        <w:rPr>
          <w:rFonts w:ascii="Consolas" w:eastAsia="Times New Roman" w:hAnsi="Consolas" w:cs="Courier New"/>
          <w:b/>
          <w:bCs/>
          <w:color w:val="E2E3E7"/>
          <w:sz w:val="20"/>
          <w:szCs w:val="20"/>
          <w:lang w:val="ru-RU"/>
        </w:rPr>
        <w:t>Логическое</w:t>
      </w: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– Происходит в логических операциях. Может быть вызвано с помощью</w:t>
      </w: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</w:rPr>
        <w:t>Boolean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  <w:lang w:val="ru-RU"/>
        </w:rPr>
        <w:t>(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</w:rPr>
        <w:t>value</w:t>
      </w:r>
      <w:r w:rsidRPr="007D50F7">
        <w:rPr>
          <w:rFonts w:ascii="Consolas" w:eastAsia="Times New Roman" w:hAnsi="Consolas" w:cs="Courier New"/>
          <w:color w:val="E2E3E7"/>
          <w:sz w:val="20"/>
          <w:szCs w:val="20"/>
          <w:lang w:val="ru-RU"/>
        </w:rPr>
        <w:t>)</w:t>
      </w:r>
      <w:r w:rsidRPr="007D50F7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.</w:t>
      </w:r>
    </w:p>
    <w:p w:rsidR="007D50F7" w:rsidRPr="007D50F7" w:rsidRDefault="007D50F7" w:rsidP="007D50F7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</w:rPr>
      </w:pPr>
      <w:r w:rsidRPr="007D50F7">
        <w:rPr>
          <w:rFonts w:ascii="Segoe UI" w:eastAsia="Times New Roman" w:hAnsi="Segoe UI" w:cs="Segoe UI"/>
          <w:color w:val="E2E3E7"/>
          <w:sz w:val="24"/>
          <w:szCs w:val="24"/>
        </w:rPr>
        <w:t>Подчиняется правилам:</w:t>
      </w:r>
    </w:p>
    <w:tbl>
      <w:tblPr>
        <w:tblW w:w="12000" w:type="dxa"/>
        <w:shd w:val="clear" w:color="auto" w:fill="23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4380"/>
      </w:tblGrid>
      <w:tr w:rsidR="007D50F7" w:rsidRPr="007D50F7" w:rsidTr="007D50F7">
        <w:trPr>
          <w:tblHeader/>
        </w:trPr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</w:pPr>
            <w:r w:rsidRPr="007D50F7"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  <w:t>Значение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</w:pPr>
            <w:r w:rsidRPr="007D50F7">
              <w:rPr>
                <w:rFonts w:ascii="Segoe UI" w:eastAsia="Times New Roman" w:hAnsi="Segoe UI" w:cs="Segoe UI"/>
                <w:b/>
                <w:bCs/>
                <w:color w:val="E2E3E7"/>
                <w:sz w:val="20"/>
                <w:szCs w:val="20"/>
              </w:rPr>
              <w:t>Становится…</w:t>
            </w:r>
          </w:p>
        </w:tc>
      </w:tr>
      <w:tr w:rsidR="007D50F7" w:rsidRPr="007D50F7" w:rsidTr="007D50F7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0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, </w:t>
            </w: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null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, </w:t>
            </w: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undefined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, </w:t>
            </w: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NaN</w:t>
            </w: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, </w:t>
            </w: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""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Consolas" w:eastAsia="Times New Roman" w:hAnsi="Consolas" w:cs="Courier New"/>
                <w:color w:val="E2E3E7"/>
                <w:sz w:val="20"/>
                <w:szCs w:val="20"/>
              </w:rPr>
              <w:t>false</w:t>
            </w:r>
          </w:p>
        </w:tc>
      </w:tr>
      <w:tr w:rsidR="007D50F7" w:rsidRPr="007D50F7" w:rsidTr="007D50F7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</w:pPr>
            <w:r w:rsidRPr="007D50F7">
              <w:rPr>
                <w:rFonts w:ascii="Segoe UI" w:eastAsia="Times New Roman" w:hAnsi="Segoe UI" w:cs="Segoe UI"/>
                <w:color w:val="E2E3E7"/>
                <w:sz w:val="20"/>
                <w:szCs w:val="20"/>
              </w:rPr>
              <w:t>любое другое значение</w:t>
            </w:r>
          </w:p>
        </w:tc>
        <w:tc>
          <w:tcPr>
            <w:tcW w:w="0" w:type="auto"/>
            <w:shd w:val="clear" w:color="auto" w:fill="232529"/>
            <w:vAlign w:val="center"/>
            <w:hideMark/>
          </w:tcPr>
          <w:p w:rsidR="007D50F7" w:rsidRPr="007D50F7" w:rsidRDefault="007D50F7" w:rsidP="007D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50F7" w:rsidRDefault="007D50F7" w:rsidP="007D50F7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</w:rPr>
      </w:pPr>
    </w:p>
    <w:p w:rsidR="007D50F7" w:rsidRDefault="007D50F7" w:rsidP="00F4542B">
      <w:pPr>
        <w:numPr>
          <w:ilvl w:val="0"/>
          <w:numId w:val="7"/>
        </w:numPr>
        <w:shd w:val="clear" w:color="auto" w:fill="232529"/>
        <w:spacing w:before="360" w:after="180" w:line="480" w:lineRule="atLeast"/>
        <w:jc w:val="center"/>
        <w:rPr>
          <w:rFonts w:ascii="Segoe UI" w:eastAsia="Times New Roman" w:hAnsi="Segoe UI" w:cs="Segoe UI"/>
          <w:color w:val="C9D1D9"/>
          <w:sz w:val="52"/>
          <w:szCs w:val="52"/>
        </w:rPr>
      </w:pPr>
      <w:r w:rsidRPr="007D50F7">
        <w:rPr>
          <w:rFonts w:ascii="Segoe UI" w:eastAsia="Times New Roman" w:hAnsi="Segoe UI" w:cs="Segoe UI"/>
          <w:color w:val="C9D1D9"/>
          <w:sz w:val="52"/>
          <w:szCs w:val="52"/>
        </w:rPr>
        <w:t xml:space="preserve">let var const </w:t>
      </w:r>
      <w:r w:rsidR="0097558E">
        <w:rPr>
          <w:rFonts w:ascii="Segoe UI" w:eastAsia="Times New Roman" w:hAnsi="Segoe UI" w:cs="Segoe UI"/>
          <w:color w:val="C9D1D9"/>
          <w:sz w:val="52"/>
          <w:szCs w:val="52"/>
        </w:rPr>
        <w:t>–</w:t>
      </w:r>
      <w:r w:rsidRPr="007D50F7">
        <w:rPr>
          <w:rFonts w:ascii="Segoe UI" w:eastAsia="Times New Roman" w:hAnsi="Segoe UI" w:cs="Segoe UI"/>
          <w:color w:val="C9D1D9"/>
          <w:sz w:val="52"/>
          <w:szCs w:val="52"/>
        </w:rPr>
        <w:t xml:space="preserve"> differences</w:t>
      </w:r>
    </w:p>
    <w:p w:rsidR="009E3693" w:rsidRDefault="0097558E" w:rsidP="0097558E">
      <w:pPr>
        <w:pStyle w:val="2"/>
        <w:shd w:val="clear" w:color="auto" w:fill="FFFFFF"/>
        <w:spacing w:before="600" w:beforeAutospacing="0" w:after="600" w:afterAutospacing="0"/>
        <w:rPr>
          <w:rFonts w:ascii="Arial" w:hAnsi="Arial" w:cs="Arial"/>
          <w:i/>
          <w:iCs/>
          <w:color w:val="000000"/>
          <w:lang w:val="ru-RU"/>
        </w:rPr>
      </w:pPr>
      <w:r w:rsidRPr="0097558E">
        <w:rPr>
          <w:rFonts w:ascii="Arial" w:hAnsi="Arial" w:cs="Arial"/>
          <w:i/>
          <w:iCs/>
          <w:color w:val="000000"/>
          <w:lang w:val="ru-RU"/>
        </w:rPr>
        <w:t>Переменные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Style w:val="HTML"/>
          <w:i/>
          <w:iCs/>
          <w:color w:val="444444"/>
          <w:sz w:val="38"/>
          <w:szCs w:val="38"/>
          <w:shd w:val="clear" w:color="auto" w:fill="F1F0EA"/>
        </w:rPr>
        <w:t>var</w:t>
      </w:r>
      <w:r>
        <w:rPr>
          <w:rFonts w:ascii="Arial" w:hAnsi="Arial" w:cs="Arial"/>
          <w:i/>
          <w:iCs/>
          <w:color w:val="000000"/>
        </w:rPr>
        <w:t> </w:t>
      </w:r>
      <w:r w:rsidRPr="0097558E">
        <w:rPr>
          <w:rFonts w:ascii="Arial" w:hAnsi="Arial" w:cs="Arial"/>
          <w:i/>
          <w:iCs/>
          <w:color w:val="000000"/>
          <w:lang w:val="ru-RU"/>
        </w:rPr>
        <w:t>Можно Обновлять и Переопределять</w:t>
      </w:r>
    </w:p>
    <w:p w:rsidR="0097558E" w:rsidRPr="0097558E" w:rsidRDefault="0097558E" w:rsidP="0097558E">
      <w:pPr>
        <w:pStyle w:val="2"/>
        <w:shd w:val="clear" w:color="auto" w:fill="FFFFFF"/>
        <w:spacing w:before="600" w:beforeAutospacing="0" w:after="600" w:afterAutospacing="0"/>
        <w:rPr>
          <w:rFonts w:ascii="Arial" w:hAnsi="Arial" w:cs="Arial"/>
          <w:i/>
          <w:iCs/>
          <w:color w:val="000000"/>
          <w:lang w:val="ru-RU"/>
        </w:rPr>
      </w:pPr>
      <w:r w:rsidRPr="0097558E">
        <w:rPr>
          <w:rFonts w:ascii="Arial" w:hAnsi="Arial" w:cs="Arial"/>
          <w:i/>
          <w:iCs/>
          <w:color w:val="000000"/>
          <w:lang w:val="ru-RU"/>
        </w:rPr>
        <w:t>Область Видимости Переменной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Style w:val="HTML"/>
          <w:i/>
          <w:iCs/>
          <w:color w:val="444444"/>
          <w:sz w:val="38"/>
          <w:szCs w:val="38"/>
          <w:shd w:val="clear" w:color="auto" w:fill="F1F0EA"/>
        </w:rPr>
        <w:t>var</w:t>
      </w:r>
      <w:r>
        <w:rPr>
          <w:rFonts w:ascii="Arial" w:hAnsi="Arial" w:cs="Arial"/>
          <w:i/>
          <w:iCs/>
          <w:color w:val="000000"/>
        </w:rPr>
        <w:t> </w:t>
      </w:r>
      <w:r w:rsidRPr="0097558E">
        <w:rPr>
          <w:rFonts w:ascii="Arial" w:hAnsi="Arial" w:cs="Arial"/>
          <w:i/>
          <w:iCs/>
          <w:color w:val="000000"/>
          <w:lang w:val="ru-RU"/>
        </w:rPr>
        <w:t>– Функция.</w:t>
      </w:r>
    </w:p>
    <w:p w:rsidR="0097558E" w:rsidRPr="0097558E" w:rsidRDefault="0097558E" w:rsidP="0097558E">
      <w:pPr>
        <w:pStyle w:val="a8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 w:rsidRPr="0097558E">
        <w:rPr>
          <w:rFonts w:ascii="Arial" w:hAnsi="Arial" w:cs="Arial"/>
          <w:color w:val="000000"/>
          <w:sz w:val="27"/>
          <w:szCs w:val="27"/>
          <w:lang w:val="ru-RU"/>
        </w:rPr>
        <w:t>Это означает, что мы можем "изолировать" переменную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color w:val="444444"/>
          <w:sz w:val="27"/>
          <w:szCs w:val="27"/>
          <w:shd w:val="clear" w:color="auto" w:fill="F1F0EA"/>
        </w:rPr>
        <w:t>var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, если создадим ее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Style w:val="aa"/>
          <w:rFonts w:ascii="Arial" w:hAnsi="Arial" w:cs="Arial"/>
          <w:color w:val="000000"/>
          <w:sz w:val="27"/>
          <w:szCs w:val="27"/>
          <w:lang w:val="ru-RU"/>
        </w:rPr>
        <w:t>внутри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какой-либо функции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color w:val="444444"/>
          <w:sz w:val="27"/>
          <w:szCs w:val="27"/>
          <w:shd w:val="clear" w:color="auto" w:fill="F1F0EA"/>
        </w:rPr>
        <w:t>function</w:t>
      </w:r>
      <w:r w:rsidRPr="0097558E">
        <w:rPr>
          <w:rStyle w:val="HTML"/>
          <w:color w:val="444444"/>
          <w:sz w:val="27"/>
          <w:szCs w:val="27"/>
          <w:shd w:val="clear" w:color="auto" w:fill="F1F0EA"/>
          <w:lang w:val="ru-RU"/>
        </w:rPr>
        <w:t>(){}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97558E" w:rsidRDefault="0097558E" w:rsidP="0097558E">
      <w:pPr>
        <w:pStyle w:val="a8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 w:rsidRPr="0097558E">
        <w:rPr>
          <w:rFonts w:ascii="Arial" w:hAnsi="Arial" w:cs="Arial"/>
          <w:color w:val="000000"/>
          <w:sz w:val="27"/>
          <w:szCs w:val="27"/>
          <w:lang w:val="ru-RU"/>
        </w:rPr>
        <w:t>В случае, если переменная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color w:val="444444"/>
          <w:sz w:val="27"/>
          <w:szCs w:val="27"/>
          <w:shd w:val="clear" w:color="auto" w:fill="F1F0EA"/>
        </w:rPr>
        <w:t>var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создается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Style w:val="aa"/>
          <w:rFonts w:ascii="Arial" w:hAnsi="Arial" w:cs="Arial"/>
          <w:color w:val="000000"/>
          <w:sz w:val="27"/>
          <w:szCs w:val="27"/>
          <w:lang w:val="ru-RU"/>
        </w:rPr>
        <w:t>за пределами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функции – она доступна в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Style w:val="aa"/>
          <w:rFonts w:ascii="Arial" w:hAnsi="Arial" w:cs="Arial"/>
          <w:color w:val="000000"/>
          <w:sz w:val="27"/>
          <w:szCs w:val="27"/>
          <w:lang w:val="ru-RU"/>
        </w:rPr>
        <w:t>глобальной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области видимости, что может создавать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7558E">
        <w:rPr>
          <w:rStyle w:val="aa"/>
          <w:rFonts w:ascii="Arial" w:hAnsi="Arial" w:cs="Arial"/>
          <w:color w:val="000000"/>
          <w:sz w:val="27"/>
          <w:szCs w:val="27"/>
          <w:lang w:val="ru-RU"/>
        </w:rPr>
        <w:t>проблемы</w:t>
      </w:r>
      <w:r w:rsidRPr="0097558E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97558E" w:rsidRPr="0097558E" w:rsidRDefault="0097558E" w:rsidP="0097558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В отличие от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var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, область видимости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let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и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const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не функция, а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блок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  <w:lang w:val="ru-RU"/>
        </w:rPr>
        <w:t>{…}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, то есть сюда попадают как функции, так и любые другие элементы с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фигурными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скобками.</w:t>
      </w:r>
    </w:p>
    <w:p w:rsidR="0097558E" w:rsidRPr="0097558E" w:rsidRDefault="0097558E" w:rsidP="0097558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Если в нашем примере объявить переменную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kilograms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с помощью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let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или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const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, то она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не будет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доступна за пределами блока</w:t>
      </w:r>
      <w:r w:rsidRPr="0097558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</w:rPr>
        <w:t>if</w:t>
      </w:r>
      <w:r w:rsidRPr="0097558E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1F0EA"/>
          <w:lang w:val="ru-RU"/>
        </w:rPr>
        <w:t xml:space="preserve"> (){…}</w:t>
      </w:r>
      <w:r w:rsidRPr="0097558E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97558E" w:rsidRDefault="0097558E" w:rsidP="0097558E">
      <w:pPr>
        <w:pStyle w:val="2"/>
        <w:shd w:val="clear" w:color="auto" w:fill="FFFFFF"/>
        <w:spacing w:before="600" w:beforeAutospacing="0" w:after="600" w:afterAutospacing="0"/>
        <w:jc w:val="center"/>
        <w:rPr>
          <w:sz w:val="52"/>
          <w:szCs w:val="52"/>
          <w:lang w:val="ru-RU"/>
        </w:rPr>
      </w:pPr>
      <w:r w:rsidRPr="0097558E">
        <w:rPr>
          <w:sz w:val="52"/>
          <w:szCs w:val="52"/>
          <w:lang w:val="ru-RU"/>
        </w:rPr>
        <w:t>Строгое сравнение</w:t>
      </w:r>
    </w:p>
    <w:p w:rsidR="0097558E" w:rsidRPr="0097558E" w:rsidRDefault="0097558E" w:rsidP="0097558E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предоставляет три оператора сравнения величин:</w:t>
      </w:r>
    </w:p>
    <w:p w:rsidR="0097558E" w:rsidRPr="0097558E" w:rsidRDefault="0097558E" w:rsidP="0097558E">
      <w:pPr>
        <w:numPr>
          <w:ilvl w:val="0"/>
          <w:numId w:val="8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равенство ("двойное равно") использует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46" w:anchor="equality" w:tooltip="Currently only available in English (US)" w:history="1">
        <w:r w:rsidRPr="0097558E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==</w:t>
        </w:r>
        <w:r w:rsidRPr="0097558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</w:t>
      </w:r>
    </w:p>
    <w:p w:rsidR="0097558E" w:rsidRPr="0097558E" w:rsidRDefault="0097558E" w:rsidP="0097558E">
      <w:pPr>
        <w:numPr>
          <w:ilvl w:val="0"/>
          <w:numId w:val="8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строгое равенство (или "тройное равно" или "идентично") использует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47" w:anchor="identity" w:tooltip="Currently only available in English (US)" w:history="1">
        <w:r w:rsidRPr="0097558E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===</w:t>
        </w:r>
        <w:r w:rsidRPr="0097558E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97558E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</w:t>
      </w:r>
    </w:p>
    <w:p w:rsidR="0097558E" w:rsidRPr="0097558E" w:rsidRDefault="0097558E" w:rsidP="0097558E">
      <w:pPr>
        <w:numPr>
          <w:ilvl w:val="0"/>
          <w:numId w:val="8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48" w:history="1">
        <w:r w:rsidRPr="0097558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Object</w:t>
        </w:r>
        <w:r w:rsidRPr="0097558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val="ru-RU"/>
          </w:rPr>
          <w:t>.</w:t>
        </w:r>
        <w:r w:rsidRPr="0097558E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is</w:t>
        </w:r>
      </w:hyperlink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(новшество из 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ECMAScript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6).</w:t>
      </w:r>
    </w:p>
    <w:p w:rsidR="0097558E" w:rsidRPr="0097558E" w:rsidRDefault="0097558E" w:rsidP="0097558E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Выбор оператора зависит от типа сравнения, которое необходимо произвести.</w:t>
      </w:r>
    </w:p>
    <w:p w:rsidR="0097558E" w:rsidRPr="0097558E" w:rsidRDefault="0097558E" w:rsidP="0097558E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 общих чертах, двойное равно перед сравнением величин производит приведение типов; тройное равно сравнивает величины без приведения (если величины разных типов, вернёт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false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даже не сравнивая); ну 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Object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.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is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ведёт себя так же, как и тройное равно, но со специальной обработкой для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NaN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-0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+0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возвращая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false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при сравнении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-0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+0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true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для операции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Object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.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is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(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NaN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 xml:space="preserve">, 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NaN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)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 (В то время как двойное или тройное равенство вернут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false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согласно стандарту 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IEEE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754.) Следует отметить, что все эти различия в сравнениях применимы лишь для примитивов. Для любых не примитивных объектов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x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y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которые имеют одинаковые структуры, но представляют собой два отдельных объекта (переменные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x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y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не ссылаются на один и тот же объект), все операторы сравнения вернут</w:t>
      </w:r>
      <w:r w:rsidRPr="0097558E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color w:val="FFFFFF"/>
          <w:sz w:val="20"/>
          <w:szCs w:val="20"/>
        </w:rPr>
        <w:t>false</w:t>
      </w:r>
      <w:r w:rsidRPr="0097558E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</w:p>
    <w:p w:rsidR="0097558E" w:rsidRPr="0097558E" w:rsidRDefault="00025DD9" w:rsidP="009755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49" w:anchor="%D1%81%D1%80%D0%B0%D0%B2%D0%BD%D0%B5%D0%BD%D0%B8%D0%B5_%D1%81_%D0%B8%D1%81%D0%BF%D0%BE%D0%BB%D1%8C%D0%B7%D0%BE%D0%B2%D0%B0%D0%BD%D0%B8%D0%B5%D0%BC" w:history="1">
        <w:r w:rsidR="0097558E" w:rsidRPr="0097558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val="ru-RU"/>
          </w:rPr>
          <w:t>Сравнение с использованием</w:t>
        </w:r>
        <w:r w:rsidR="0097558E" w:rsidRPr="0097558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 </w:t>
        </w:r>
        <w:r w:rsidR="0097558E" w:rsidRPr="0097558E">
          <w:rPr>
            <w:rFonts w:ascii="var(--font-code)" w:eastAsia="Times New Roman" w:hAnsi="var(--font-code)" w:cs="Courier New"/>
            <w:b/>
            <w:bCs/>
            <w:color w:val="0000FF"/>
            <w:sz w:val="20"/>
            <w:szCs w:val="20"/>
            <w:lang w:val="ru-RU"/>
          </w:rPr>
          <w:t>==</w:t>
        </w:r>
      </w:hyperlink>
    </w:p>
    <w:p w:rsidR="0097558E" w:rsidRPr="0097558E" w:rsidRDefault="0097558E" w:rsidP="00975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Перед сравнением оператор равенства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приводит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обе величины к общему типу. После приведений (одного или обоих операндов), конечное сравнение выполняется также как и для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sz w:val="20"/>
          <w:szCs w:val="20"/>
          <w:lang w:val="ru-RU"/>
        </w:rPr>
        <w:t>===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. Операция сравнения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симметрична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sz w:val="20"/>
          <w:szCs w:val="20"/>
        </w:rPr>
        <w:t>A</w:t>
      </w:r>
      <w:r w:rsidRPr="0097558E">
        <w:rPr>
          <w:rFonts w:ascii="var(--font-code)" w:eastAsia="Times New Roman" w:hAnsi="var(--font-code)" w:cs="Courier New"/>
          <w:sz w:val="20"/>
          <w:szCs w:val="20"/>
          <w:lang w:val="ru-RU"/>
        </w:rPr>
        <w:t xml:space="preserve"> == </w:t>
      </w:r>
      <w:r w:rsidRPr="0097558E">
        <w:rPr>
          <w:rFonts w:ascii="var(--font-code)" w:eastAsia="Times New Roman" w:hAnsi="var(--font-code)" w:cs="Courier New"/>
          <w:sz w:val="20"/>
          <w:szCs w:val="20"/>
        </w:rPr>
        <w:t>B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возвращает то же значение, что и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sz w:val="20"/>
          <w:szCs w:val="20"/>
        </w:rPr>
        <w:t>B</w:t>
      </w:r>
      <w:r w:rsidRPr="0097558E">
        <w:rPr>
          <w:rFonts w:ascii="var(--font-code)" w:eastAsia="Times New Roman" w:hAnsi="var(--font-code)" w:cs="Courier New"/>
          <w:sz w:val="20"/>
          <w:szCs w:val="20"/>
          <w:lang w:val="ru-RU"/>
        </w:rPr>
        <w:t xml:space="preserve"> == </w:t>
      </w:r>
      <w:r w:rsidRPr="0097558E">
        <w:rPr>
          <w:rFonts w:ascii="var(--font-code)" w:eastAsia="Times New Roman" w:hAnsi="var(--font-code)" w:cs="Courier New"/>
          <w:sz w:val="20"/>
          <w:szCs w:val="20"/>
        </w:rPr>
        <w:t>A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для любых значений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sz w:val="20"/>
          <w:szCs w:val="20"/>
        </w:rPr>
        <w:t>A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7558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558E">
        <w:rPr>
          <w:rFonts w:ascii="var(--font-code)" w:eastAsia="Times New Roman" w:hAnsi="var(--font-code)" w:cs="Courier New"/>
          <w:sz w:val="20"/>
          <w:szCs w:val="20"/>
        </w:rPr>
        <w:t>B</w:t>
      </w:r>
      <w:r w:rsidRPr="0097558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7558E" w:rsidRPr="00A65516" w:rsidRDefault="00A65516" w:rsidP="00A65516">
      <w:pPr>
        <w:pStyle w:val="2"/>
        <w:shd w:val="clear" w:color="auto" w:fill="FFFFFF"/>
        <w:spacing w:before="600" w:beforeAutospacing="0" w:after="600" w:afterAutospacing="0"/>
        <w:jc w:val="center"/>
        <w:rPr>
          <w:sz w:val="52"/>
          <w:szCs w:val="52"/>
          <w:lang w:val="ru-RU"/>
        </w:rPr>
      </w:pPr>
      <w:r>
        <w:rPr>
          <w:sz w:val="52"/>
          <w:szCs w:val="52"/>
        </w:rPr>
        <w:t>Object</w:t>
      </w:r>
      <w:r w:rsidRPr="00A65516">
        <w:rPr>
          <w:sz w:val="52"/>
          <w:szCs w:val="52"/>
          <w:lang w:val="ru-RU"/>
        </w:rPr>
        <w:t>.</w:t>
      </w:r>
      <w:r>
        <w:rPr>
          <w:sz w:val="52"/>
          <w:szCs w:val="52"/>
        </w:rPr>
        <w:t>is</w:t>
      </w:r>
      <w:r w:rsidRPr="00A65516">
        <w:rPr>
          <w:sz w:val="52"/>
          <w:szCs w:val="52"/>
          <w:lang w:val="ru-RU"/>
        </w:rPr>
        <w:t>()</w:t>
      </w:r>
    </w:p>
    <w:p w:rsidR="00A65516" w:rsidRPr="00A65516" w:rsidRDefault="00A65516" w:rsidP="00A65516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Метод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Object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.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is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()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определяет, являются ли два значения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0" w:tooltip="Currently only available in English (US)" w:history="1"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одинаковыми значениями</w:t>
        </w:r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. 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Два значения являются одинаковыми в следующих случаях:</w:t>
      </w:r>
    </w:p>
    <w:p w:rsidR="00A65516" w:rsidRPr="00A65516" w:rsidRDefault="00A65516" w:rsidP="00A65516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оба равны </w:t>
      </w:r>
      <w:hyperlink r:id="rId51" w:history="1">
        <w:r w:rsidRPr="00A65516">
          <w:rPr>
            <w:rFonts w:ascii="var(--font-code)" w:eastAsia="Times New Roman" w:hAnsi="var(--font-code)" w:cs="Courier New"/>
            <w:sz w:val="20"/>
            <w:szCs w:val="20"/>
          </w:rPr>
          <w:t>undefined</w:t>
        </w:r>
      </w:hyperlink>
    </w:p>
    <w:p w:rsidR="00A65516" w:rsidRPr="00A65516" w:rsidRDefault="00A65516" w:rsidP="00A65516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оба равны </w:t>
      </w:r>
      <w:hyperlink r:id="rId52" w:history="1">
        <w:r w:rsidRPr="00A65516">
          <w:rPr>
            <w:rFonts w:ascii="var(--font-code)" w:eastAsia="Times New Roman" w:hAnsi="var(--font-code)" w:cs="Courier New"/>
            <w:sz w:val="20"/>
            <w:szCs w:val="20"/>
          </w:rPr>
          <w:t>null</w:t>
        </w:r>
      </w:hyperlink>
    </w:p>
    <w:p w:rsidR="00A65516" w:rsidRPr="00A65516" w:rsidRDefault="00A65516" w:rsidP="00A65516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lastRenderedPageBreak/>
        <w:t>оба равны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true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либо оба равны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false</w:t>
      </w:r>
    </w:p>
    <w:p w:rsidR="00A65516" w:rsidRPr="00A65516" w:rsidRDefault="00A65516" w:rsidP="00A65516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оба являются строками с одинаковой длиной и одинаковыми символами</w:t>
      </w:r>
    </w:p>
    <w:p w:rsidR="00A65516" w:rsidRPr="00A65516" w:rsidRDefault="00A65516" w:rsidP="00A65516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оба являются одним и тем же объектом</w:t>
      </w:r>
    </w:p>
    <w:p w:rsidR="00A65516" w:rsidRPr="00A65516" w:rsidRDefault="00A65516" w:rsidP="00A65516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оба являются числами и</w:t>
      </w:r>
    </w:p>
    <w:p w:rsidR="00A65516" w:rsidRPr="00A65516" w:rsidRDefault="00A65516" w:rsidP="00A65516">
      <w:pPr>
        <w:numPr>
          <w:ilvl w:val="1"/>
          <w:numId w:val="9"/>
        </w:numPr>
        <w:shd w:val="clear" w:color="auto" w:fill="1B1B1B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оба равны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+0</w:t>
      </w:r>
    </w:p>
    <w:p w:rsidR="00A65516" w:rsidRPr="00A65516" w:rsidRDefault="00A65516" w:rsidP="00A65516">
      <w:pPr>
        <w:numPr>
          <w:ilvl w:val="1"/>
          <w:numId w:val="9"/>
        </w:numPr>
        <w:shd w:val="clear" w:color="auto" w:fill="1B1B1B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оба равны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-0</w:t>
      </w:r>
    </w:p>
    <w:p w:rsidR="00A65516" w:rsidRPr="00A65516" w:rsidRDefault="00A65516" w:rsidP="00A65516">
      <w:pPr>
        <w:numPr>
          <w:ilvl w:val="1"/>
          <w:numId w:val="9"/>
        </w:numPr>
        <w:shd w:val="clear" w:color="auto" w:fill="1B1B1B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color w:val="FFFFFF"/>
          <w:sz w:val="24"/>
          <w:szCs w:val="24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оба равны </w:t>
      </w:r>
      <w:hyperlink r:id="rId53" w:history="1">
        <w:r w:rsidRPr="00A65516">
          <w:rPr>
            <w:rFonts w:ascii="var(--font-code)" w:eastAsia="Times New Roman" w:hAnsi="var(--font-code)" w:cs="Courier New"/>
            <w:sz w:val="20"/>
            <w:szCs w:val="20"/>
          </w:rPr>
          <w:t>NaN</w:t>
        </w:r>
      </w:hyperlink>
    </w:p>
    <w:p w:rsidR="00A65516" w:rsidRPr="00A65516" w:rsidRDefault="00A65516" w:rsidP="00A65516">
      <w:pPr>
        <w:numPr>
          <w:ilvl w:val="1"/>
          <w:numId w:val="9"/>
        </w:numPr>
        <w:shd w:val="clear" w:color="auto" w:fill="1B1B1B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либо оба не равны нулю или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4" w:history="1">
        <w:r w:rsidRPr="00A65516">
          <w:rPr>
            <w:rFonts w:ascii="var(--font-code)" w:eastAsia="Times New Roman" w:hAnsi="var(--font-code)" w:cs="Courier New"/>
            <w:sz w:val="20"/>
            <w:szCs w:val="20"/>
          </w:rPr>
          <w:t>NaN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 оба имеют одинаковое значение</w:t>
      </w:r>
    </w:p>
    <w:p w:rsidR="00A65516" w:rsidRPr="00A65516" w:rsidRDefault="00A65516" w:rsidP="00A65516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Поведение этого метода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i/>
          <w:iCs/>
          <w:color w:val="FFFFFF"/>
          <w:sz w:val="24"/>
          <w:szCs w:val="24"/>
          <w:lang w:val="ru-RU"/>
        </w:rPr>
        <w:t>не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аналогично оператору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5" w:tooltip="Currently only available in English (US)" w:history="1">
        <w:r w:rsidRPr="00A65516">
          <w:rPr>
            <w:rFonts w:ascii="var(--font-code)" w:eastAsia="Times New Roman" w:hAnsi="var(--font-code)" w:cs="Courier New"/>
            <w:sz w:val="20"/>
            <w:szCs w:val="20"/>
            <w:lang w:val="ru-RU"/>
          </w:rPr>
          <w:t>==</w:t>
        </w:r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 Оператор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6" w:tooltip="Currently only available in English (US)" w:history="1">
        <w:r w:rsidRPr="00A65516">
          <w:rPr>
            <w:rFonts w:ascii="var(--font-code)" w:eastAsia="Times New Roman" w:hAnsi="var(--font-code)" w:cs="Courier New"/>
            <w:sz w:val="20"/>
            <w:szCs w:val="20"/>
            <w:lang w:val="ru-RU"/>
          </w:rPr>
          <w:t>==</w:t>
        </w:r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использует приведение типов обоих операндов (если они имеют различный тип) перед проверкой на равенство (в результате получается, что проверка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 xml:space="preserve">"" == 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false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даёт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true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), а метод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Object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.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</w:rPr>
        <w:t>is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приведение типов не выполняет.</w:t>
      </w:r>
    </w:p>
    <w:p w:rsidR="00A65516" w:rsidRPr="00A65516" w:rsidRDefault="00A65516" w:rsidP="00A65516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Поведение этого метода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i/>
          <w:iCs/>
          <w:color w:val="FFFFFF"/>
          <w:sz w:val="24"/>
          <w:szCs w:val="24"/>
          <w:lang w:val="ru-RU"/>
        </w:rPr>
        <w:t>не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аналогично оператору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7" w:tooltip="Currently only available in English (US)" w:history="1">
        <w:r w:rsidRPr="00A65516">
          <w:rPr>
            <w:rFonts w:ascii="var(--font-code)" w:eastAsia="Times New Roman" w:hAnsi="var(--font-code)" w:cs="Courier New"/>
            <w:sz w:val="20"/>
            <w:szCs w:val="20"/>
            <w:lang w:val="ru-RU"/>
          </w:rPr>
          <w:t>===</w:t>
        </w:r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 Оператор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8" w:tooltip="Currently only available in English (US)" w:history="1">
        <w:r w:rsidRPr="00A65516">
          <w:rPr>
            <w:rFonts w:ascii="var(--font-code)" w:eastAsia="Times New Roman" w:hAnsi="var(--font-code)" w:cs="Courier New"/>
            <w:sz w:val="20"/>
            <w:szCs w:val="20"/>
            <w:lang w:val="ru-RU"/>
          </w:rPr>
          <w:t>===</w:t>
        </w:r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(также как и оператор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59" w:tooltip="Currently only available in English (US)" w:history="1">
        <w:r w:rsidRPr="00A65516">
          <w:rPr>
            <w:rFonts w:ascii="var(--font-code)" w:eastAsia="Times New Roman" w:hAnsi="var(--font-code)" w:cs="Courier New"/>
            <w:sz w:val="20"/>
            <w:szCs w:val="20"/>
            <w:lang w:val="ru-RU"/>
          </w:rPr>
          <w:t>==</w:t>
        </w:r>
        <w:r w:rsidRPr="00A65516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 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(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en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-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</w:rPr>
          <w:t>US</w:t>
        </w:r>
        <w:r w:rsidRPr="00A65516">
          <w:rPr>
            <w:rFonts w:ascii="Inter" w:eastAsia="Times New Roman" w:hAnsi="Inter" w:cs="Times New Roman"/>
            <w:color w:val="0000FF"/>
            <w:sz w:val="20"/>
            <w:szCs w:val="20"/>
            <w:u w:val="single"/>
            <w:lang w:val="ru-RU"/>
          </w:rPr>
          <w:t>)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) считает числовые значения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-0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и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var(--font-code)" w:eastAsia="Times New Roman" w:hAnsi="var(--font-code)" w:cs="Courier New"/>
          <w:color w:val="FFFFFF"/>
          <w:sz w:val="20"/>
          <w:szCs w:val="20"/>
          <w:lang w:val="ru-RU"/>
        </w:rPr>
        <w:t>+0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равными, а значение</w:t>
      </w:r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60" w:history="1">
        <w:r w:rsidRPr="00A65516">
          <w:rPr>
            <w:rFonts w:ascii="var(--font-code)" w:eastAsia="Times New Roman" w:hAnsi="var(--font-code)" w:cs="Courier New"/>
            <w:sz w:val="20"/>
            <w:szCs w:val="20"/>
          </w:rPr>
          <w:t>Number</w:t>
        </w:r>
        <w:r w:rsidRPr="00A65516">
          <w:rPr>
            <w:rFonts w:ascii="var(--font-code)" w:eastAsia="Times New Roman" w:hAnsi="var(--font-code)" w:cs="Courier New"/>
            <w:sz w:val="20"/>
            <w:szCs w:val="20"/>
            <w:lang w:val="ru-RU"/>
          </w:rPr>
          <w:t>.</w:t>
        </w:r>
        <w:r w:rsidRPr="00A65516">
          <w:rPr>
            <w:rFonts w:ascii="var(--font-code)" w:eastAsia="Times New Roman" w:hAnsi="var(--font-code)" w:cs="Courier New"/>
            <w:sz w:val="20"/>
            <w:szCs w:val="20"/>
          </w:rPr>
          <w:t>NaN</w:t>
        </w:r>
      </w:hyperlink>
      <w:r w:rsidRPr="00A65516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A65516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не равным самому себе.</w:t>
      </w:r>
    </w:p>
    <w:p w:rsidR="00A65516" w:rsidRDefault="00F4542B" w:rsidP="00A65516">
      <w:pPr>
        <w:pStyle w:val="2"/>
        <w:shd w:val="clear" w:color="auto" w:fill="FFFFFF"/>
        <w:spacing w:before="600" w:beforeAutospacing="0" w:after="600" w:afterAutospacing="0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Полифилы</w:t>
      </w:r>
    </w:p>
    <w:p w:rsidR="00F4542B" w:rsidRPr="00F4542B" w:rsidRDefault="00F4542B" w:rsidP="00F4542B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Полифил — это фрагмент кода (в сети — обычно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), который позволяет использовать современную функциональность в более старых браузерах, которые не поддерживают ее по умолчанию.</w:t>
      </w:r>
    </w:p>
    <w:p w:rsidR="00F4542B" w:rsidRPr="00F4542B" w:rsidRDefault="00F4542B" w:rsidP="00F4542B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Например, полифил можно использовать, чтобы эмулировать функциональность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61" w:history="1">
        <w:r w:rsidRPr="00F4542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text</w:t>
        </w:r>
        <w:r w:rsidRPr="00F4542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val="ru-RU"/>
          </w:rPr>
          <w:t>-</w:t>
        </w:r>
        <w:r w:rsidRPr="00F4542B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shadow</w:t>
        </w:r>
      </w:hyperlink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в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IE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7 с помощью нативных фильтров браузера, или рем и медиавыражения, динамически меняя стилизацию в нужных случаях с помощью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, или что-либо еще, что вам потребуется.</w:t>
      </w:r>
    </w:p>
    <w:p w:rsidR="00F4542B" w:rsidRPr="00F4542B" w:rsidRDefault="00F4542B" w:rsidP="00F4542B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Из-за меньшей производительности и ограниченной функциональности нельзя использовать исключительно полифилы. Нативная реализация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API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быстрее и с ней можно сделать больше, чем с помощью полифила. Например,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62" w:anchor="polyfill" w:history="1">
        <w:r w:rsidRPr="00F4542B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 xml:space="preserve">полифил </w:t>
        </w:r>
        <w:r w:rsidRPr="00F4542B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Object</w:t>
        </w:r>
        <w:r w:rsidRPr="00F4542B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F4542B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create</w:t>
        </w:r>
      </w:hyperlink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может эмулировать только то, что доступно для ненативной реализации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Object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create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</w:p>
    <w:p w:rsidR="00F4542B" w:rsidRPr="00F4542B" w:rsidRDefault="00F4542B" w:rsidP="00F4542B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В других случаях полифилы нужны, чтобы разрешить ситуации, когда браузеры реализуют одни и те же возможности разными способами. Тогда полифил использует нестандартные возможности конкретного браузера, чтобы в результате определенная функциональность была совместима с действующими стандартами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. Хотя такое применение полифилов и редкость сейчас, во времена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IE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6 и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Netscape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когда каждый браузер реализовывал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очень по-разному, оно было широко распространено.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hyperlink r:id="rId63" w:tgtFrame="_blank" w:history="1">
        <w:r w:rsidRPr="00F4542B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 xml:space="preserve">Первая версия </w:t>
        </w:r>
        <w:r w:rsidRPr="00F4542B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JQuery</w:t>
        </w:r>
      </w:hyperlink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была ранним примером полифила. Она представляла собой компиляцию из обходных путей, специфических для определенных браузеров, которая предоставляла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-разработчикам единый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API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для всех браузеров. В то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lastRenderedPageBreak/>
        <w:t xml:space="preserve">время одной из наибольших проблем было заставить сайт работать на всех устройствах: браузеры настолько существенно различались, что порой код приходилось писать совершенно по-разному и разрабатывать разные пользовательские интерфейсы, исходя из используемого пользователем браузера. Таким образом, у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-разработчиков был доступ только к очень лимитированному количеству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JavaScript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API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, которые работали более или менее одинаково во всех браузерах. Сейчас использование полифилов для взаимодействия со специфичными для браузера реализациями возможностей менее распространено, так как современные браузеры в большинстве своем имеют большой набор стандартизированных </w:t>
      </w:r>
      <w:r w:rsidRPr="00F4542B">
        <w:rPr>
          <w:rFonts w:ascii="Inter" w:eastAsia="Times New Roman" w:hAnsi="Inter" w:cs="Times New Roman"/>
          <w:color w:val="FFFFFF"/>
          <w:sz w:val="24"/>
          <w:szCs w:val="24"/>
        </w:rPr>
        <w:t>API</w:t>
      </w:r>
      <w:r w:rsidRPr="00F4542B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</w:p>
    <w:p w:rsidR="00F4542B" w:rsidRDefault="00F4542B" w:rsidP="00A65516">
      <w:pPr>
        <w:pStyle w:val="2"/>
        <w:shd w:val="clear" w:color="auto" w:fill="FFFFFF"/>
        <w:spacing w:before="600" w:beforeAutospacing="0" w:after="600" w:afterAutospacing="0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Всплытие</w:t>
      </w:r>
    </w:p>
    <w:p w:rsidR="00F4542B" w:rsidRPr="00F4542B" w:rsidRDefault="00F4542B" w:rsidP="00F4542B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F4542B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Принцип всплытия очень простой.</w:t>
      </w:r>
    </w:p>
    <w:p w:rsidR="00F4542B" w:rsidRPr="00F4542B" w:rsidRDefault="00F4542B" w:rsidP="00F4542B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F4542B">
        <w:rPr>
          <w:rFonts w:ascii="Segoe UI" w:eastAsia="Times New Roman" w:hAnsi="Segoe UI" w:cs="Segoe UI"/>
          <w:b/>
          <w:bCs/>
          <w:color w:val="E2E3E7"/>
          <w:sz w:val="24"/>
          <w:szCs w:val="24"/>
          <w:lang w:val="ru-RU"/>
        </w:rPr>
        <w:t>Когда на элементе происходит событие, обработчики сначала срабатывают на нём, потом на его родителе, затем выше и так далее, вверх по цепочке предков.</w:t>
      </w:r>
    </w:p>
    <w:p w:rsidR="00F4542B" w:rsidRPr="00F4542B" w:rsidRDefault="00F4542B" w:rsidP="00F4542B">
      <w:pPr>
        <w:shd w:val="clear" w:color="auto" w:fill="232529"/>
        <w:spacing w:after="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F4542B">
        <w:rPr>
          <w:rFonts w:ascii="Segoe UI" w:eastAsia="Times New Roman" w:hAnsi="Segoe UI" w:cs="Segoe UI"/>
          <w:b/>
          <w:bCs/>
          <w:i/>
          <w:iCs/>
          <w:color w:val="E2E3E7"/>
          <w:sz w:val="24"/>
          <w:szCs w:val="24"/>
          <w:lang w:val="ru-RU"/>
        </w:rPr>
        <w:t>Почти</w:t>
      </w:r>
      <w:r w:rsidRPr="00F4542B">
        <w:rPr>
          <w:rFonts w:ascii="Segoe UI" w:eastAsia="Times New Roman" w:hAnsi="Segoe UI" w:cs="Segoe UI"/>
          <w:b/>
          <w:bCs/>
          <w:color w:val="E2E3E7"/>
          <w:sz w:val="24"/>
          <w:szCs w:val="24"/>
        </w:rPr>
        <w:t> </w:t>
      </w:r>
      <w:r w:rsidRPr="00F4542B">
        <w:rPr>
          <w:rFonts w:ascii="Segoe UI" w:eastAsia="Times New Roman" w:hAnsi="Segoe UI" w:cs="Segoe UI"/>
          <w:b/>
          <w:bCs/>
          <w:color w:val="E2E3E7"/>
          <w:sz w:val="24"/>
          <w:szCs w:val="24"/>
          <w:lang w:val="ru-RU"/>
        </w:rPr>
        <w:t>все события всплывают.</w:t>
      </w:r>
    </w:p>
    <w:p w:rsidR="00F4542B" w:rsidRPr="00F4542B" w:rsidRDefault="00F4542B" w:rsidP="00F4542B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F4542B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Ключевое слово в этой фразе – «почти».</w:t>
      </w:r>
    </w:p>
    <w:p w:rsidR="00F4542B" w:rsidRDefault="00F4542B" w:rsidP="00F4542B">
      <w:pPr>
        <w:shd w:val="clear" w:color="auto" w:fill="232529"/>
        <w:spacing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  <w:r w:rsidRPr="00F4542B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Например, событие</w:t>
      </w:r>
      <w:r w:rsidRPr="00F4542B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F4542B">
        <w:rPr>
          <w:rFonts w:ascii="Consolas" w:eastAsia="Times New Roman" w:hAnsi="Consolas" w:cs="Courier New"/>
          <w:color w:val="E2E3E7"/>
          <w:sz w:val="20"/>
          <w:szCs w:val="20"/>
        </w:rPr>
        <w:t>focus</w:t>
      </w:r>
      <w:r w:rsidRPr="00F4542B">
        <w:rPr>
          <w:rFonts w:ascii="Segoe UI" w:eastAsia="Times New Roman" w:hAnsi="Segoe UI" w:cs="Segoe UI"/>
          <w:color w:val="E2E3E7"/>
          <w:sz w:val="24"/>
          <w:szCs w:val="24"/>
        </w:rPr>
        <w:t> </w:t>
      </w:r>
      <w:r w:rsidRPr="00F4542B">
        <w:rPr>
          <w:rFonts w:ascii="Segoe UI" w:eastAsia="Times New Roman" w:hAnsi="Segoe UI" w:cs="Segoe UI"/>
          <w:color w:val="E2E3E7"/>
          <w:sz w:val="24"/>
          <w:szCs w:val="24"/>
          <w:lang w:val="ru-RU"/>
        </w:rPr>
        <w:t>не всплывает. В дальнейшем мы увидим и другие примеры. Однако, стоит понимать, что это скорее исключение, чем правило, всё-таки большинство событий всплывают.</w:t>
      </w:r>
    </w:p>
    <w:p w:rsidR="005039BD" w:rsidRPr="00F4542B" w:rsidRDefault="005039BD" w:rsidP="00F4542B">
      <w:pPr>
        <w:shd w:val="clear" w:color="auto" w:fill="232529"/>
        <w:spacing w:line="240" w:lineRule="auto"/>
        <w:rPr>
          <w:rFonts w:ascii="Segoe UI" w:eastAsia="Times New Roman" w:hAnsi="Segoe UI" w:cs="Segoe UI"/>
          <w:color w:val="E2E3E7"/>
          <w:sz w:val="24"/>
          <w:szCs w:val="24"/>
          <w:lang w:val="ru-RU"/>
        </w:rPr>
      </w:pPr>
    </w:p>
    <w:p w:rsidR="005039BD" w:rsidRPr="00025DD9" w:rsidRDefault="005039BD" w:rsidP="005039BD">
      <w:pPr>
        <w:pStyle w:val="1"/>
        <w:shd w:val="clear" w:color="auto" w:fill="1B1B1B"/>
        <w:jc w:val="center"/>
        <w:rPr>
          <w:rFonts w:ascii="Inter" w:hAnsi="Inter"/>
          <w:color w:val="FFFFFF"/>
          <w:sz w:val="52"/>
          <w:szCs w:val="52"/>
          <w:lang w:val="ru-RU"/>
        </w:rPr>
      </w:pPr>
      <w:r w:rsidRPr="00025DD9">
        <w:rPr>
          <w:rFonts w:ascii="Inter" w:hAnsi="Inter"/>
          <w:color w:val="FFFFFF"/>
          <w:sz w:val="52"/>
          <w:szCs w:val="52"/>
          <w:lang w:val="ru-RU"/>
        </w:rPr>
        <w:t>Шаблонные строки</w:t>
      </w:r>
    </w:p>
    <w:p w:rsidR="005039BD" w:rsidRPr="00025DD9" w:rsidRDefault="005039BD" w:rsidP="005039BD">
      <w:pPr>
        <w:rPr>
          <w:rFonts w:ascii="Inter" w:hAnsi="Inter"/>
          <w:color w:val="FFFFFF"/>
          <w:shd w:val="clear" w:color="auto" w:fill="1B1B1B"/>
          <w:lang w:val="ru-RU"/>
        </w:rPr>
      </w:pPr>
      <w:r w:rsidRPr="005039BD">
        <w:rPr>
          <w:rFonts w:ascii="Inter" w:hAnsi="Inter"/>
          <w:color w:val="FFFFFF"/>
          <w:shd w:val="clear" w:color="auto" w:fill="1B1B1B"/>
          <w:lang w:val="ru-RU"/>
        </w:rPr>
        <w:t xml:space="preserve">Шаблонными литералами называются строковые литералы, допускающие использование выражений внутри. С ними вы можете использовать многострочные литералы и строковую интерполяцию. </w:t>
      </w:r>
      <w:r w:rsidRPr="00025DD9">
        <w:rPr>
          <w:rFonts w:ascii="Inter" w:hAnsi="Inter"/>
          <w:color w:val="FFFFFF"/>
          <w:shd w:val="clear" w:color="auto" w:fill="1B1B1B"/>
          <w:lang w:val="ru-RU"/>
        </w:rPr>
        <w:t xml:space="preserve">В спецификациях до </w:t>
      </w:r>
      <w:r>
        <w:rPr>
          <w:rFonts w:ascii="Inter" w:hAnsi="Inter"/>
          <w:color w:val="FFFFFF"/>
          <w:shd w:val="clear" w:color="auto" w:fill="1B1B1B"/>
        </w:rPr>
        <w:t>ES</w:t>
      </w:r>
      <w:r w:rsidRPr="00025DD9">
        <w:rPr>
          <w:rFonts w:ascii="Inter" w:hAnsi="Inter"/>
          <w:color w:val="FFFFFF"/>
          <w:shd w:val="clear" w:color="auto" w:fill="1B1B1B"/>
          <w:lang w:val="ru-RU"/>
        </w:rPr>
        <w:t>2015 они назывались "шаблонными строками".</w:t>
      </w:r>
    </w:p>
    <w:p w:rsidR="005039BD" w:rsidRDefault="005039BD" w:rsidP="005039BD">
      <w:pPr>
        <w:rPr>
          <w:rFonts w:ascii="Inter" w:hAnsi="Inter"/>
          <w:color w:val="FFFFFF"/>
          <w:shd w:val="clear" w:color="auto" w:fill="1B1B1B"/>
          <w:lang w:val="ru-RU"/>
        </w:rPr>
      </w:pPr>
      <w:r w:rsidRPr="005039BD">
        <w:rPr>
          <w:rFonts w:ascii="Inter" w:hAnsi="Inter"/>
          <w:color w:val="FFFFFF"/>
          <w:shd w:val="clear" w:color="auto" w:fill="1B1B1B"/>
          <w:lang w:val="ru-RU"/>
        </w:rPr>
        <w:t>Шаблонные литералы заключены в обратные кавычки (` `) вместо двойных или одинарных. Они могут содержать подстановки, обозначаемые знаком доллара и фигурными скобками (</w:t>
      </w:r>
      <w:r w:rsidRPr="005039BD">
        <w:rPr>
          <w:rStyle w:val="HTML"/>
          <w:rFonts w:ascii="var(--font-code)" w:eastAsiaTheme="minorHAnsi" w:hAnsi="var(--font-code)"/>
          <w:color w:val="FFFFFF"/>
          <w:lang w:val="ru-RU"/>
        </w:rPr>
        <w:t>${выражение}</w:t>
      </w:r>
      <w:r w:rsidRPr="005039BD">
        <w:rPr>
          <w:rFonts w:ascii="Inter" w:hAnsi="Inter"/>
          <w:color w:val="FFFFFF"/>
          <w:shd w:val="clear" w:color="auto" w:fill="1B1B1B"/>
          <w:lang w:val="ru-RU"/>
        </w:rPr>
        <w:t>). Выражения в подстановках и текст между ними передаются в функцию. По умолчанию функция просто объединяет все части в строку. Если перед строкой есть выражение (здесь это</w:t>
      </w:r>
      <w:r>
        <w:rPr>
          <w:rFonts w:ascii="Inter" w:hAnsi="Inter"/>
          <w:color w:val="FFFFFF"/>
          <w:shd w:val="clear" w:color="auto" w:fill="1B1B1B"/>
        </w:rPr>
        <w:t> </w:t>
      </w:r>
      <w:r>
        <w:rPr>
          <w:rStyle w:val="HTML"/>
          <w:rFonts w:ascii="var(--font-code)" w:eastAsiaTheme="minorHAnsi" w:hAnsi="var(--font-code)"/>
          <w:color w:val="FFFFFF"/>
        </w:rPr>
        <w:t>tag</w:t>
      </w:r>
      <w:r w:rsidRPr="005039BD">
        <w:rPr>
          <w:rFonts w:ascii="Inter" w:hAnsi="Inter"/>
          <w:color w:val="FFFFFF"/>
          <w:shd w:val="clear" w:color="auto" w:fill="1B1B1B"/>
          <w:lang w:val="ru-RU"/>
        </w:rPr>
        <w:t>), то шаблонная строка называется "теговым шаблоном". В этом случае, теговое выражение (обычно функция) вызывается с обработанным шаблонным литералом, который вы можете изменить перед выводом. Для экранирования обратной кавычки в шаблонных литералах указывается обратный слеш</w:t>
      </w:r>
      <w:r>
        <w:rPr>
          <w:rFonts w:ascii="Inter" w:hAnsi="Inter"/>
          <w:color w:val="FFFFFF"/>
          <w:shd w:val="clear" w:color="auto" w:fill="1B1B1B"/>
        </w:rPr>
        <w:t> </w:t>
      </w:r>
      <w:r w:rsidRPr="005039BD">
        <w:rPr>
          <w:rStyle w:val="aa"/>
          <w:rFonts w:ascii="Inter" w:hAnsi="Inter"/>
          <w:color w:val="FFFFFF"/>
          <w:shd w:val="clear" w:color="auto" w:fill="1B1B1B"/>
          <w:lang w:val="ru-RU"/>
        </w:rPr>
        <w:t>\</w:t>
      </w:r>
      <w:r w:rsidRPr="005039BD">
        <w:rPr>
          <w:rFonts w:ascii="Inter" w:hAnsi="Inter"/>
          <w:color w:val="FFFFFF"/>
          <w:shd w:val="clear" w:color="auto" w:fill="1B1B1B"/>
          <w:lang w:val="ru-RU"/>
        </w:rPr>
        <w:t>.</w:t>
      </w:r>
    </w:p>
    <w:p w:rsidR="005039BD" w:rsidRDefault="005039BD" w:rsidP="005039BD">
      <w:pPr>
        <w:rPr>
          <w:rFonts w:ascii="Inter" w:hAnsi="Inter"/>
          <w:color w:val="FFFFFF"/>
          <w:shd w:val="clear" w:color="auto" w:fill="1B1B1B"/>
          <w:lang w:val="ru-RU"/>
        </w:rPr>
      </w:pPr>
    </w:p>
    <w:p w:rsidR="005039BD" w:rsidRDefault="005039BD" w:rsidP="005039BD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C9D1D9"/>
          <w:sz w:val="52"/>
          <w:szCs w:val="52"/>
        </w:rPr>
      </w:pPr>
      <w:r w:rsidRPr="005039BD">
        <w:rPr>
          <w:rFonts w:ascii="Segoe UI" w:eastAsia="Times New Roman" w:hAnsi="Segoe UI" w:cs="Segoe UI"/>
          <w:color w:val="C9D1D9"/>
          <w:sz w:val="52"/>
          <w:szCs w:val="52"/>
        </w:rPr>
        <w:lastRenderedPageBreak/>
        <w:t>arrow func/ func expression/ func declaration</w:t>
      </w:r>
    </w:p>
    <w:p w:rsidR="005039BD" w:rsidRPr="005039BD" w:rsidRDefault="00025DD9" w:rsidP="00503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4" w:anchor="%D0%BE%D0%B1%D1%8A%D1%8F%D0%B2%D0%BB%D0%B5%D0%BD%D0%B8%D0%B5_%D1%84%D1%83%D0%BD%D0%BA%D1%86%D0%B8%D0%B9" w:history="1">
        <w:r w:rsidR="005039BD" w:rsidRPr="005039B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Объявление функций</w:t>
        </w:r>
      </w:hyperlink>
    </w:p>
    <w:p w:rsidR="005039BD" w:rsidRPr="005039BD" w:rsidRDefault="00025DD9" w:rsidP="00503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5" w:anchor="%D1%84%D1%83%D0%BD%D0%BA%D1%86%D0%B8%D0%B8_%D0%B2%D0%B8%D0%B4%D0%B0_function_declaration_statement" w:history="1">
        <w:r w:rsidR="005039BD" w:rsidRPr="005039B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Функции вида "function declaration statement"</w:t>
        </w:r>
      </w:hyperlink>
    </w:p>
    <w:p w:rsidR="005039BD" w:rsidRPr="005039BD" w:rsidRDefault="005039BD" w:rsidP="0050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BD">
        <w:rPr>
          <w:rFonts w:ascii="Times New Roman" w:eastAsia="Times New Roman" w:hAnsi="Times New Roman" w:cs="Times New Roman"/>
          <w:sz w:val="24"/>
          <w:szCs w:val="24"/>
        </w:rPr>
        <w:t>Объявление функции (</w:t>
      </w:r>
      <w:r w:rsidRPr="005039BD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definition</w:t>
      </w:r>
      <w:r w:rsidRPr="005039BD">
        <w:rPr>
          <w:rFonts w:ascii="Times New Roman" w:eastAsia="Times New Roman" w:hAnsi="Times New Roman" w:cs="Times New Roman"/>
          <w:sz w:val="24"/>
          <w:szCs w:val="24"/>
        </w:rPr>
        <w:t>, или </w:t>
      </w:r>
      <w:r w:rsidRPr="005039BD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declaration</w:t>
      </w:r>
      <w:r w:rsidRPr="005039BD">
        <w:rPr>
          <w:rFonts w:ascii="Times New Roman" w:eastAsia="Times New Roman" w:hAnsi="Times New Roman" w:cs="Times New Roman"/>
          <w:sz w:val="24"/>
          <w:szCs w:val="24"/>
        </w:rPr>
        <w:t>, или </w:t>
      </w:r>
      <w:r w:rsidRPr="005039BD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statement</w:t>
      </w:r>
      <w:r w:rsidRPr="005039BD">
        <w:rPr>
          <w:rFonts w:ascii="Times New Roman" w:eastAsia="Times New Roman" w:hAnsi="Times New Roman" w:cs="Times New Roman"/>
          <w:sz w:val="24"/>
          <w:szCs w:val="24"/>
        </w:rPr>
        <w:t>) состоит из ключевого слова </w:t>
      </w:r>
      <w:hyperlink r:id="rId66" w:history="1">
        <w:r w:rsidRPr="005039BD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function</w:t>
        </w:r>
      </w:hyperlink>
      <w:r w:rsidRPr="005039BD">
        <w:rPr>
          <w:rFonts w:ascii="Times New Roman" w:eastAsia="Times New Roman" w:hAnsi="Times New Roman" w:cs="Times New Roman"/>
          <w:sz w:val="24"/>
          <w:szCs w:val="24"/>
        </w:rPr>
        <w:t> и следующих частей:</w:t>
      </w:r>
    </w:p>
    <w:p w:rsidR="005039BD" w:rsidRPr="005039BD" w:rsidRDefault="005039BD" w:rsidP="00503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BD">
        <w:rPr>
          <w:rFonts w:ascii="Times New Roman" w:eastAsia="Times New Roman" w:hAnsi="Times New Roman" w:cs="Times New Roman"/>
          <w:sz w:val="24"/>
          <w:szCs w:val="24"/>
        </w:rPr>
        <w:t>Имя функции.</w:t>
      </w:r>
    </w:p>
    <w:p w:rsidR="005039BD" w:rsidRPr="005039BD" w:rsidRDefault="005039BD" w:rsidP="00503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39BD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параметров (принимаемых функцией) заключённых в круглые скобки</w:t>
      </w:r>
      <w:r w:rsidRPr="005039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695C">
        <w:rPr>
          <w:rFonts w:ascii="var(--font-code)" w:eastAsia="Times New Roman" w:hAnsi="var(--font-code)" w:cs="Courier New"/>
          <w:sz w:val="20"/>
          <w:szCs w:val="20"/>
          <w:lang w:val="ru-RU"/>
        </w:rPr>
        <w:t>()</w:t>
      </w:r>
      <w:r w:rsidRPr="005039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039BD">
        <w:rPr>
          <w:rFonts w:ascii="Times New Roman" w:eastAsia="Times New Roman" w:hAnsi="Times New Roman" w:cs="Times New Roman"/>
          <w:sz w:val="24"/>
          <w:szCs w:val="24"/>
          <w:lang w:val="ru-RU"/>
        </w:rPr>
        <w:t>и разделённых запятыми.</w:t>
      </w:r>
    </w:p>
    <w:p w:rsidR="005039BD" w:rsidRDefault="005039BD" w:rsidP="005039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39BD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Инструкции, которые будут выполнены после вызова функции, заключают в фигурные скобки</w:t>
      </w:r>
      <w:r w:rsidRPr="005039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695C">
        <w:rPr>
          <w:rFonts w:ascii="var(--font-code)" w:eastAsia="Times New Roman" w:hAnsi="var(--font-code)" w:cs="Courier New"/>
          <w:sz w:val="20"/>
          <w:szCs w:val="20"/>
          <w:lang w:val="ru-RU"/>
        </w:rPr>
        <w:t>{ }</w:t>
      </w:r>
      <w:r w:rsidRPr="005039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7695C" w:rsidRDefault="00025DD9" w:rsidP="00C7695C">
      <w:pPr>
        <w:pStyle w:val="3"/>
        <w:shd w:val="clear" w:color="auto" w:fill="1B1B1B"/>
        <w:rPr>
          <w:rFonts w:ascii="Inter" w:hAnsi="Inter"/>
          <w:color w:val="FFFFFF"/>
        </w:rPr>
      </w:pPr>
      <w:hyperlink r:id="rId67" w:anchor="%D1%84%D1%83%D0%BD%D0%BA%D1%86%D0%B8%D0%B8_%D0%B2%D0%B8%D0%B4%D0%B0_function_definition_expression" w:history="1">
        <w:r w:rsidR="00C7695C">
          <w:rPr>
            <w:rStyle w:val="a7"/>
            <w:rFonts w:ascii="Inter" w:hAnsi="Inter"/>
          </w:rPr>
          <w:t>Функции вида "function definition expression"</w:t>
        </w:r>
      </w:hyperlink>
    </w:p>
    <w:p w:rsidR="00C7695C" w:rsidRPr="00C7695C" w:rsidRDefault="00C7695C" w:rsidP="00C7695C">
      <w:pPr>
        <w:pStyle w:val="a8"/>
        <w:shd w:val="clear" w:color="auto" w:fill="1B1B1B"/>
        <w:rPr>
          <w:rFonts w:ascii="Inter" w:hAnsi="Inter"/>
          <w:color w:val="FFFFFF"/>
          <w:lang w:val="ru-RU"/>
        </w:rPr>
      </w:pPr>
      <w:r>
        <w:rPr>
          <w:rFonts w:ascii="Inter" w:hAnsi="Inter"/>
          <w:color w:val="FFFFFF"/>
        </w:rPr>
        <w:t>Функция вида "function declaration statement" по синтаксису является инструкцией (</w:t>
      </w:r>
      <w:r>
        <w:rPr>
          <w:rStyle w:val="ab"/>
          <w:rFonts w:ascii="Inter" w:hAnsi="Inter"/>
          <w:color w:val="FFFFFF"/>
        </w:rPr>
        <w:t>statement</w:t>
      </w:r>
      <w:r>
        <w:rPr>
          <w:rFonts w:ascii="Inter" w:hAnsi="Inter"/>
          <w:color w:val="FFFFFF"/>
        </w:rPr>
        <w:t xml:space="preserve">), ещё функция может быть вида "function definition expression". </w:t>
      </w:r>
      <w:r w:rsidRPr="00C7695C">
        <w:rPr>
          <w:rFonts w:ascii="Inter" w:hAnsi="Inter"/>
          <w:color w:val="FFFFFF"/>
          <w:lang w:val="ru-RU"/>
        </w:rPr>
        <w:t>Такая функция может быть</w:t>
      </w:r>
      <w:r>
        <w:rPr>
          <w:rFonts w:ascii="Inter" w:hAnsi="Inter"/>
          <w:color w:val="FFFFFF"/>
        </w:rPr>
        <w:t> </w:t>
      </w:r>
      <w:r w:rsidRPr="00C7695C">
        <w:rPr>
          <w:rStyle w:val="aa"/>
          <w:rFonts w:ascii="Inter" w:hAnsi="Inter"/>
          <w:color w:val="FFFFFF"/>
          <w:lang w:val="ru-RU"/>
        </w:rPr>
        <w:t>анонимной</w:t>
      </w:r>
      <w:r>
        <w:rPr>
          <w:rFonts w:ascii="Inter" w:hAnsi="Inter"/>
          <w:color w:val="FFFFFF"/>
        </w:rPr>
        <w:t> </w:t>
      </w:r>
      <w:r w:rsidRPr="00C7695C">
        <w:rPr>
          <w:rFonts w:ascii="Inter" w:hAnsi="Inter"/>
          <w:color w:val="FFFFFF"/>
          <w:lang w:val="ru-RU"/>
        </w:rPr>
        <w:t>(она не имеет имени). Например, функция</w:t>
      </w:r>
      <w:r>
        <w:rPr>
          <w:rFonts w:ascii="Inter" w:hAnsi="Inter"/>
          <w:color w:val="FFFFFF"/>
        </w:rPr>
        <w:t> </w:t>
      </w:r>
      <w:r>
        <w:rPr>
          <w:rStyle w:val="HTML"/>
          <w:rFonts w:ascii="var(--font-code)" w:hAnsi="var(--font-code)"/>
          <w:color w:val="FFFFFF"/>
        </w:rPr>
        <w:t>square</w:t>
      </w:r>
      <w:r>
        <w:rPr>
          <w:rFonts w:ascii="Inter" w:hAnsi="Inter"/>
          <w:color w:val="FFFFFF"/>
        </w:rPr>
        <w:t> </w:t>
      </w:r>
      <w:r w:rsidRPr="00C7695C">
        <w:rPr>
          <w:rFonts w:ascii="Inter" w:hAnsi="Inter"/>
          <w:color w:val="FFFFFF"/>
          <w:lang w:val="ru-RU"/>
        </w:rPr>
        <w:t>может быть вызвана так:</w:t>
      </w:r>
    </w:p>
    <w:p w:rsidR="00C7695C" w:rsidRDefault="00C7695C" w:rsidP="00C7695C">
      <w:pPr>
        <w:pStyle w:val="HTML0"/>
        <w:shd w:val="clear" w:color="auto" w:fill="1B1B1B"/>
        <w:rPr>
          <w:rStyle w:val="HTML"/>
          <w:rFonts w:ascii="var(--font-code)" w:hAnsi="var(--font-code)"/>
          <w:color w:val="FFFFFF"/>
        </w:rPr>
      </w:pPr>
      <w:r>
        <w:rPr>
          <w:rStyle w:val="token"/>
          <w:rFonts w:ascii="var(--font-code)" w:hAnsi="var(--font-code)"/>
          <w:color w:val="FFFFFF"/>
        </w:rPr>
        <w:t>var</w:t>
      </w:r>
      <w:r>
        <w:rPr>
          <w:rStyle w:val="HTML"/>
          <w:rFonts w:ascii="var(--font-code)" w:hAnsi="var(--font-code)"/>
          <w:color w:val="FFFFFF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square</w:t>
      </w:r>
      <w:r>
        <w:rPr>
          <w:rStyle w:val="HTML"/>
          <w:rFonts w:ascii="var(--font-code)" w:hAnsi="var(--font-code)"/>
          <w:color w:val="FFFFFF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=</w:t>
      </w:r>
      <w:r>
        <w:rPr>
          <w:rStyle w:val="HTML"/>
          <w:rFonts w:ascii="var(--font-code)" w:hAnsi="var(--font-code)"/>
          <w:color w:val="FFFFFF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function(number)</w:t>
      </w:r>
      <w:r>
        <w:rPr>
          <w:rStyle w:val="HTML"/>
          <w:rFonts w:ascii="var(--font-code)" w:hAnsi="var(--font-code)"/>
          <w:color w:val="FFFFFF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{</w:t>
      </w:r>
      <w:r>
        <w:rPr>
          <w:rStyle w:val="HTML"/>
          <w:rFonts w:ascii="var(--font-code)" w:hAnsi="var(--font-code)"/>
          <w:color w:val="FFFFFF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return</w:t>
      </w:r>
      <w:r>
        <w:rPr>
          <w:rStyle w:val="HTML"/>
          <w:rFonts w:ascii="var(--font-code)" w:hAnsi="var(--font-code)"/>
          <w:color w:val="FFFFFF"/>
        </w:rPr>
        <w:t xml:space="preserve"> number </w:t>
      </w:r>
      <w:r>
        <w:rPr>
          <w:rStyle w:val="token"/>
          <w:rFonts w:ascii="var(--font-code)" w:hAnsi="var(--font-code)"/>
          <w:color w:val="FFFFFF"/>
        </w:rPr>
        <w:t>*</w:t>
      </w:r>
      <w:r>
        <w:rPr>
          <w:rStyle w:val="HTML"/>
          <w:rFonts w:ascii="var(--font-code)" w:hAnsi="var(--font-code)"/>
          <w:color w:val="FFFFFF"/>
        </w:rPr>
        <w:t xml:space="preserve"> number</w:t>
      </w:r>
      <w:r>
        <w:rPr>
          <w:rStyle w:val="token"/>
          <w:rFonts w:ascii="var(--font-code)" w:hAnsi="var(--font-code)"/>
          <w:color w:val="FFFFFF"/>
        </w:rPr>
        <w:t>;</w:t>
      </w:r>
      <w:r>
        <w:rPr>
          <w:rStyle w:val="HTML"/>
          <w:rFonts w:ascii="var(--font-code)" w:hAnsi="var(--font-code)"/>
          <w:color w:val="FFFFFF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};</w:t>
      </w:r>
    </w:p>
    <w:p w:rsidR="00C7695C" w:rsidRPr="00C7695C" w:rsidRDefault="00C7695C" w:rsidP="00C7695C">
      <w:pPr>
        <w:pStyle w:val="HTML0"/>
        <w:shd w:val="clear" w:color="auto" w:fill="1B1B1B"/>
        <w:rPr>
          <w:rStyle w:val="HTML"/>
          <w:rFonts w:ascii="var(--font-code)" w:hAnsi="var(--font-code)"/>
          <w:color w:val="FFFFFF"/>
          <w:lang w:val="ru-RU"/>
        </w:rPr>
      </w:pPr>
      <w:r>
        <w:rPr>
          <w:rStyle w:val="token"/>
          <w:rFonts w:ascii="var(--font-code)" w:hAnsi="var(--font-code)"/>
          <w:color w:val="FFFFFF"/>
        </w:rPr>
        <w:t>var</w:t>
      </w:r>
      <w:r w:rsidRPr="00C7695C">
        <w:rPr>
          <w:rStyle w:val="HTML"/>
          <w:rFonts w:ascii="var(--font-code)" w:hAnsi="var(--font-code)"/>
          <w:color w:val="FFFFFF"/>
          <w:lang w:val="ru-RU"/>
        </w:rPr>
        <w:t xml:space="preserve"> </w:t>
      </w:r>
      <w:r>
        <w:rPr>
          <w:rStyle w:val="HTML"/>
          <w:rFonts w:ascii="var(--font-code)" w:hAnsi="var(--font-code)"/>
          <w:color w:val="FFFFFF"/>
        </w:rPr>
        <w:t>x</w:t>
      </w:r>
      <w:r w:rsidRPr="00C7695C">
        <w:rPr>
          <w:rStyle w:val="HTML"/>
          <w:rFonts w:ascii="var(--font-code)" w:hAnsi="var(--font-code)"/>
          <w:color w:val="FFFFFF"/>
          <w:lang w:val="ru-RU"/>
        </w:rPr>
        <w:t xml:space="preserve"> </w:t>
      </w:r>
      <w:r w:rsidRPr="00C7695C">
        <w:rPr>
          <w:rStyle w:val="token"/>
          <w:rFonts w:ascii="var(--font-code)" w:hAnsi="var(--font-code)"/>
          <w:color w:val="FFFFFF"/>
          <w:lang w:val="ru-RU"/>
        </w:rPr>
        <w:t>=</w:t>
      </w:r>
      <w:r w:rsidRPr="00C7695C">
        <w:rPr>
          <w:rStyle w:val="HTML"/>
          <w:rFonts w:ascii="var(--font-code)" w:hAnsi="var(--font-code)"/>
          <w:color w:val="FFFFFF"/>
          <w:lang w:val="ru-RU"/>
        </w:rPr>
        <w:t xml:space="preserve"> </w:t>
      </w:r>
      <w:r>
        <w:rPr>
          <w:rStyle w:val="token"/>
          <w:rFonts w:ascii="var(--font-code)" w:hAnsi="var(--font-code)"/>
          <w:color w:val="FFFFFF"/>
        </w:rPr>
        <w:t>square</w:t>
      </w:r>
      <w:r w:rsidRPr="00C7695C">
        <w:rPr>
          <w:rStyle w:val="token"/>
          <w:rFonts w:ascii="var(--font-code)" w:hAnsi="var(--font-code)"/>
          <w:color w:val="FFFFFF"/>
          <w:lang w:val="ru-RU"/>
        </w:rPr>
        <w:t>(4);</w:t>
      </w:r>
      <w:r w:rsidRPr="00C7695C">
        <w:rPr>
          <w:rStyle w:val="HTML"/>
          <w:rFonts w:ascii="var(--font-code)" w:hAnsi="var(--font-code)"/>
          <w:color w:val="FFFFFF"/>
          <w:lang w:val="ru-RU"/>
        </w:rPr>
        <w:t xml:space="preserve"> </w:t>
      </w:r>
      <w:r w:rsidRPr="00C7695C">
        <w:rPr>
          <w:rStyle w:val="token"/>
          <w:rFonts w:ascii="var(--font-code)" w:hAnsi="var(--font-code)"/>
          <w:color w:val="FFFFFF"/>
          <w:lang w:val="ru-RU"/>
        </w:rPr>
        <w:t xml:space="preserve">// </w:t>
      </w:r>
      <w:r>
        <w:rPr>
          <w:rStyle w:val="token"/>
          <w:rFonts w:ascii="var(--font-code)" w:hAnsi="var(--font-code)"/>
          <w:color w:val="FFFFFF"/>
        </w:rPr>
        <w:t>x</w:t>
      </w:r>
      <w:r w:rsidRPr="00C7695C">
        <w:rPr>
          <w:rStyle w:val="token"/>
          <w:rFonts w:ascii="var(--font-code)" w:hAnsi="var(--font-code)"/>
          <w:color w:val="FFFFFF"/>
          <w:lang w:val="ru-RU"/>
        </w:rPr>
        <w:t xml:space="preserve"> получает значение 16</w:t>
      </w:r>
    </w:p>
    <w:p w:rsidR="00C7695C" w:rsidRPr="00025DD9" w:rsidRDefault="00C7695C" w:rsidP="00C7695C">
      <w:pPr>
        <w:shd w:val="clear" w:color="auto" w:fill="1B1B1B"/>
        <w:rPr>
          <w:rFonts w:ascii="var(--font-code)" w:hAnsi="var(--font-code)"/>
          <w:color w:val="FFFFFF"/>
          <w:lang w:val="ru-RU"/>
        </w:rPr>
      </w:pPr>
      <w:r>
        <w:rPr>
          <w:rStyle w:val="visually-hidden"/>
          <w:rFonts w:ascii="var(--font-code)" w:hAnsi="var(--font-code)"/>
          <w:color w:val="FFFFFF"/>
        </w:rPr>
        <w:t>Copy</w:t>
      </w:r>
      <w:r w:rsidRPr="00025DD9">
        <w:rPr>
          <w:rStyle w:val="visually-hidden"/>
          <w:rFonts w:ascii="var(--font-code)" w:hAnsi="var(--font-code)"/>
          <w:color w:val="FFFFFF"/>
          <w:lang w:val="ru-RU"/>
        </w:rPr>
        <w:t xml:space="preserve"> </w:t>
      </w:r>
      <w:r>
        <w:rPr>
          <w:rStyle w:val="visually-hidden"/>
          <w:rFonts w:ascii="var(--font-code)" w:hAnsi="var(--font-code)"/>
          <w:color w:val="FFFFFF"/>
        </w:rPr>
        <w:t>to</w:t>
      </w:r>
      <w:r w:rsidRPr="00025DD9">
        <w:rPr>
          <w:rStyle w:val="visually-hidden"/>
          <w:rFonts w:ascii="var(--font-code)" w:hAnsi="var(--font-code)"/>
          <w:color w:val="FFFFFF"/>
          <w:lang w:val="ru-RU"/>
        </w:rPr>
        <w:t xml:space="preserve"> </w:t>
      </w:r>
      <w:r>
        <w:rPr>
          <w:rStyle w:val="visually-hidden"/>
          <w:rFonts w:ascii="var(--font-code)" w:hAnsi="var(--font-code)"/>
          <w:color w:val="FFFFFF"/>
        </w:rPr>
        <w:t>Clipboard</w:t>
      </w:r>
    </w:p>
    <w:p w:rsidR="005039BD" w:rsidRDefault="00C7695C" w:rsidP="00C7695C">
      <w:pPr>
        <w:pStyle w:val="a8"/>
        <w:shd w:val="clear" w:color="auto" w:fill="1B1B1B"/>
        <w:rPr>
          <w:rFonts w:ascii="Inter" w:hAnsi="Inter"/>
          <w:color w:val="FFFFFF"/>
          <w:lang w:val="ru-RU"/>
        </w:rPr>
      </w:pPr>
      <w:r w:rsidRPr="00C7695C">
        <w:rPr>
          <w:rFonts w:ascii="Inter" w:hAnsi="Inter"/>
          <w:color w:val="FFFFFF"/>
          <w:lang w:val="ru-RU"/>
        </w:rPr>
        <w:t>Однако, имя может быть и присвоено для вызова самой себя внутри самой функции и для отладчика (</w:t>
      </w:r>
      <w:r>
        <w:rPr>
          <w:rStyle w:val="ab"/>
          <w:rFonts w:ascii="Inter" w:hAnsi="Inter"/>
          <w:color w:val="FFFFFF"/>
        </w:rPr>
        <w:t>debugger</w:t>
      </w:r>
      <w:r w:rsidRPr="00C7695C">
        <w:rPr>
          <w:rFonts w:ascii="Inter" w:hAnsi="Inter"/>
          <w:color w:val="FFFFFF"/>
          <w:lang w:val="ru-RU"/>
        </w:rPr>
        <w:t>) для идентифицированные функции в стек-треках (</w:t>
      </w:r>
      <w:r>
        <w:rPr>
          <w:rStyle w:val="ab"/>
          <w:rFonts w:ascii="Inter" w:hAnsi="Inter"/>
          <w:color w:val="FFFFFF"/>
        </w:rPr>
        <w:t>stack</w:t>
      </w:r>
      <w:r w:rsidRPr="00C7695C">
        <w:rPr>
          <w:rStyle w:val="ab"/>
          <w:rFonts w:ascii="Inter" w:hAnsi="Inter"/>
          <w:color w:val="FFFFFF"/>
          <w:lang w:val="ru-RU"/>
        </w:rPr>
        <w:t xml:space="preserve"> </w:t>
      </w:r>
      <w:r>
        <w:rPr>
          <w:rStyle w:val="ab"/>
          <w:rFonts w:ascii="Inter" w:hAnsi="Inter"/>
          <w:color w:val="FFFFFF"/>
        </w:rPr>
        <w:t>traces</w:t>
      </w:r>
      <w:r w:rsidRPr="00C7695C">
        <w:rPr>
          <w:rFonts w:ascii="Inter" w:hAnsi="Inter"/>
          <w:color w:val="FFFFFF"/>
          <w:lang w:val="ru-RU"/>
        </w:rPr>
        <w:t>; "</w:t>
      </w:r>
      <w:r>
        <w:rPr>
          <w:rFonts w:ascii="Inter" w:hAnsi="Inter"/>
          <w:color w:val="FFFFFF"/>
        </w:rPr>
        <w:t>trace</w:t>
      </w:r>
      <w:r w:rsidRPr="00C7695C">
        <w:rPr>
          <w:rFonts w:ascii="Inter" w:hAnsi="Inter"/>
          <w:color w:val="FFFFFF"/>
          <w:lang w:val="ru-RU"/>
        </w:rPr>
        <w:t>" — "след" / "отпечаток").</w:t>
      </w:r>
    </w:p>
    <w:p w:rsidR="00C7695C" w:rsidRPr="00C7695C" w:rsidRDefault="00025DD9" w:rsidP="00C7695C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hyperlink r:id="rId68" w:history="1"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>Стрелочные функции</w:t>
        </w:r>
      </w:hyperlink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— функции вида "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arrow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function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expression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" (неверно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="00C7695C" w:rsidRPr="00C7695C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fat</w:t>
      </w:r>
      <w:r w:rsidR="00C7695C" w:rsidRPr="00C7695C">
        <w:rPr>
          <w:rFonts w:ascii="Inter" w:eastAsia="Times New Roman" w:hAnsi="Inter" w:cs="Times New Roman"/>
          <w:b/>
          <w:bCs/>
          <w:color w:val="FFFFFF"/>
          <w:sz w:val="24"/>
          <w:szCs w:val="24"/>
          <w:lang w:val="ru-RU"/>
        </w:rPr>
        <w:t xml:space="preserve"> </w:t>
      </w:r>
      <w:r w:rsidR="00C7695C" w:rsidRPr="00C7695C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arrow</w:t>
      </w:r>
      <w:r w:rsidR="00C7695C" w:rsidRPr="00C7695C">
        <w:rPr>
          <w:rFonts w:ascii="Inter" w:eastAsia="Times New Roman" w:hAnsi="Inter" w:cs="Times New Roman"/>
          <w:b/>
          <w:bCs/>
          <w:color w:val="FFFFFF"/>
          <w:sz w:val="24"/>
          <w:szCs w:val="24"/>
          <w:lang w:val="ru-RU"/>
        </w:rPr>
        <w:t xml:space="preserve"> </w:t>
      </w:r>
      <w:r w:rsidR="00C7695C" w:rsidRPr="00C7695C">
        <w:rPr>
          <w:rFonts w:ascii="Inter" w:eastAsia="Times New Roman" w:hAnsi="Inter" w:cs="Times New Roman"/>
          <w:b/>
          <w:bCs/>
          <w:color w:val="FFFFFF"/>
          <w:sz w:val="24"/>
          <w:szCs w:val="24"/>
        </w:rPr>
        <w:t>function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) — имеют укороченный синтаксис по сравнению с 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function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expression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и лексически связывает значение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="00C7695C" w:rsidRPr="00C7695C">
        <w:rPr>
          <w:rFonts w:ascii="var(--font-code)" w:eastAsia="Times New Roman" w:hAnsi="var(--font-code)" w:cs="Courier New"/>
          <w:color w:val="FFFFFF"/>
          <w:sz w:val="20"/>
          <w:szCs w:val="20"/>
        </w:rPr>
        <w:t>this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. Стрелочные функции всегда анонимны. Посмотрите также пост блога 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hacks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mozilla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</w:rPr>
        <w:t>org</w:t>
      </w:r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 xml:space="preserve"> "</w:t>
      </w:r>
      <w:hyperlink r:id="rId69" w:tgtFrame="_blank" w:history="1"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ES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 xml:space="preserve">6 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In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Depth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 xml:space="preserve">: 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Arrow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="00C7695C" w:rsidRPr="00C7695C">
          <w:rPr>
            <w:rFonts w:ascii="Inter" w:eastAsia="Times New Roman" w:hAnsi="Inter" w:cs="Times New Roman"/>
            <w:color w:val="0000FF"/>
            <w:sz w:val="24"/>
            <w:szCs w:val="24"/>
            <w:u w:val="single"/>
          </w:rPr>
          <w:t>functions</w:t>
        </w:r>
      </w:hyperlink>
      <w:r w:rsidR="00C7695C"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".</w:t>
      </w:r>
    </w:p>
    <w:p w:rsidR="00C7695C" w:rsidRDefault="00C7695C" w:rsidP="00C7695C">
      <w:pPr>
        <w:shd w:val="clear" w:color="auto" w:fill="1B1B1B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  <w:lang w:val="ru-RU"/>
        </w:rPr>
      </w:pPr>
      <w:r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На введение стрелочных функций повлияли два фактора: более короткие функции и лексика</w:t>
      </w:r>
      <w:r w:rsidRPr="00C7695C">
        <w:rPr>
          <w:rFonts w:ascii="Inter" w:eastAsia="Times New Roman" w:hAnsi="Inter" w:cs="Times New Roman"/>
          <w:color w:val="FFFFFF"/>
          <w:sz w:val="24"/>
          <w:szCs w:val="24"/>
        </w:rPr>
        <w:t> </w:t>
      </w:r>
      <w:r w:rsidRPr="00C7695C">
        <w:rPr>
          <w:rFonts w:ascii="var(--font-code)" w:eastAsia="Times New Roman" w:hAnsi="var(--font-code)" w:cs="Courier New"/>
          <w:color w:val="FFFFFF"/>
          <w:sz w:val="20"/>
          <w:szCs w:val="20"/>
        </w:rPr>
        <w:t>this</w:t>
      </w:r>
      <w:r w:rsidRPr="00C7695C">
        <w:rPr>
          <w:rFonts w:ascii="Inter" w:eastAsia="Times New Roman" w:hAnsi="Inter" w:cs="Times New Roman"/>
          <w:color w:val="FFFFFF"/>
          <w:sz w:val="24"/>
          <w:szCs w:val="24"/>
          <w:lang w:val="ru-RU"/>
        </w:rPr>
        <w:t>.</w:t>
      </w:r>
    </w:p>
    <w:p w:rsidR="00C7695C" w:rsidRDefault="00C7695C" w:rsidP="00C7695C">
      <w:pPr>
        <w:shd w:val="clear" w:color="auto" w:fill="1B1B1B"/>
        <w:spacing w:before="100" w:beforeAutospacing="1" w:after="100" w:afterAutospacing="1" w:line="240" w:lineRule="auto"/>
        <w:rPr>
          <w:rFonts w:ascii="Inter" w:hAnsi="Inter"/>
          <w:color w:val="FFFFFF"/>
          <w:shd w:val="clear" w:color="auto" w:fill="1B1B1B"/>
          <w:lang w:val="ru-RU"/>
        </w:rPr>
      </w:pPr>
      <w:r w:rsidRPr="00C7695C">
        <w:rPr>
          <w:rFonts w:ascii="Inter" w:hAnsi="Inter"/>
          <w:color w:val="FFFFFF"/>
          <w:shd w:val="clear" w:color="auto" w:fill="1B1B1B"/>
          <w:lang w:val="ru-RU"/>
        </w:rPr>
        <w:t xml:space="preserve">В </w:t>
      </w:r>
      <w:r>
        <w:rPr>
          <w:rFonts w:ascii="Inter" w:hAnsi="Inter"/>
          <w:color w:val="FFFFFF"/>
          <w:shd w:val="clear" w:color="auto" w:fill="1B1B1B"/>
        </w:rPr>
        <w:t>arrow</w:t>
      </w:r>
      <w:r w:rsidRPr="00C7695C">
        <w:rPr>
          <w:rFonts w:ascii="Inter" w:hAnsi="Inter"/>
          <w:color w:val="FFFFFF"/>
          <w:shd w:val="clear" w:color="auto" w:fill="1B1B1B"/>
          <w:lang w:val="ru-RU"/>
        </w:rPr>
        <w:t xml:space="preserve"> </w:t>
      </w:r>
      <w:r>
        <w:rPr>
          <w:rFonts w:ascii="Inter" w:hAnsi="Inter"/>
          <w:color w:val="FFFFFF"/>
          <w:shd w:val="clear" w:color="auto" w:fill="1B1B1B"/>
        </w:rPr>
        <w:t>function</w:t>
      </w:r>
      <w:r w:rsidRPr="00C7695C">
        <w:rPr>
          <w:rFonts w:ascii="Inter" w:hAnsi="Inter"/>
          <w:color w:val="FFFFFF"/>
          <w:shd w:val="clear" w:color="auto" w:fill="1B1B1B"/>
          <w:lang w:val="ru-RU"/>
        </w:rPr>
        <w:t xml:space="preserve"> значением</w:t>
      </w:r>
      <w:r>
        <w:rPr>
          <w:rFonts w:ascii="Inter" w:hAnsi="Inter"/>
          <w:color w:val="FFFFFF"/>
          <w:shd w:val="clear" w:color="auto" w:fill="1B1B1B"/>
        </w:rPr>
        <w:t> </w:t>
      </w:r>
      <w:r>
        <w:rPr>
          <w:rStyle w:val="HTML"/>
          <w:rFonts w:ascii="var(--font-code)" w:eastAsiaTheme="minorHAnsi" w:hAnsi="var(--font-code)"/>
          <w:color w:val="FFFFFF"/>
        </w:rPr>
        <w:t>this</w:t>
      </w:r>
      <w:r>
        <w:rPr>
          <w:rFonts w:ascii="Inter" w:hAnsi="Inter"/>
          <w:color w:val="FFFFFF"/>
          <w:shd w:val="clear" w:color="auto" w:fill="1B1B1B"/>
        </w:rPr>
        <w:t> </w:t>
      </w:r>
      <w:r w:rsidRPr="00C7695C">
        <w:rPr>
          <w:rFonts w:ascii="Inter" w:hAnsi="Inter"/>
          <w:color w:val="FFFFFF"/>
          <w:shd w:val="clear" w:color="auto" w:fill="1B1B1B"/>
          <w:lang w:val="ru-RU"/>
        </w:rPr>
        <w:t>является окружающий его контекст</w:t>
      </w:r>
    </w:p>
    <w:p w:rsidR="00165935" w:rsidRDefault="00165935" w:rsidP="00C7695C">
      <w:pPr>
        <w:shd w:val="clear" w:color="auto" w:fill="1B1B1B"/>
        <w:spacing w:before="100" w:beforeAutospacing="1" w:after="100" w:afterAutospacing="1" w:line="240" w:lineRule="auto"/>
        <w:rPr>
          <w:rFonts w:ascii="Inter" w:hAnsi="Inter"/>
          <w:color w:val="FFFFFF"/>
          <w:shd w:val="clear" w:color="auto" w:fill="1B1B1B"/>
          <w:lang w:val="ru-RU"/>
        </w:rPr>
      </w:pPr>
    </w:p>
    <w:p w:rsidR="00165935" w:rsidRDefault="00165935" w:rsidP="00165935">
      <w:pPr>
        <w:pStyle w:val="1"/>
        <w:shd w:val="clear" w:color="auto" w:fill="232529"/>
        <w:spacing w:before="0" w:after="180" w:line="600" w:lineRule="atLeast"/>
        <w:jc w:val="center"/>
        <w:rPr>
          <w:rFonts w:ascii="Segoe UI" w:hAnsi="Segoe UI" w:cs="Segoe UI"/>
          <w:color w:val="E2E3E7"/>
          <w:sz w:val="52"/>
          <w:szCs w:val="52"/>
        </w:rPr>
      </w:pPr>
      <w:r w:rsidRPr="00165935">
        <w:rPr>
          <w:rFonts w:ascii="Segoe UI" w:hAnsi="Segoe UI" w:cs="Segoe UI"/>
          <w:color w:val="E2E3E7"/>
          <w:sz w:val="52"/>
          <w:szCs w:val="52"/>
        </w:rPr>
        <w:lastRenderedPageBreak/>
        <w:t>Object.keys, values</w:t>
      </w:r>
    </w:p>
    <w:bookmarkStart w:id="3" w:name="object-keys-values-entries"/>
    <w:p w:rsidR="00025DD9" w:rsidRDefault="00025DD9" w:rsidP="00025DD9">
      <w:pPr>
        <w:pStyle w:val="2"/>
        <w:shd w:val="clear" w:color="auto" w:fill="232529"/>
        <w:spacing w:before="360" w:beforeAutospacing="0" w:after="180" w:afterAutospacing="0" w:line="480" w:lineRule="atLeast"/>
        <w:rPr>
          <w:rFonts w:ascii="Segoe UI" w:hAnsi="Segoe UI" w:cs="Segoe UI"/>
          <w:color w:val="E2E3E7"/>
        </w:rPr>
      </w:pPr>
      <w:r>
        <w:rPr>
          <w:rFonts w:ascii="Segoe UI" w:hAnsi="Segoe UI" w:cs="Segoe UI"/>
          <w:color w:val="E2E3E7"/>
        </w:rPr>
        <w:fldChar w:fldCharType="begin"/>
      </w:r>
      <w:r>
        <w:rPr>
          <w:rFonts w:ascii="Segoe UI" w:hAnsi="Segoe UI" w:cs="Segoe UI"/>
          <w:color w:val="E2E3E7"/>
        </w:rPr>
        <w:instrText xml:space="preserve"> HYPERLINK "https://learn.javascript.ru/keys-values-entries" \l "object-keys-values-entries" </w:instrText>
      </w:r>
      <w:r>
        <w:rPr>
          <w:rFonts w:ascii="Segoe UI" w:hAnsi="Segoe UI" w:cs="Segoe UI"/>
          <w:color w:val="E2E3E7"/>
        </w:rPr>
        <w:fldChar w:fldCharType="separate"/>
      </w:r>
      <w:r>
        <w:rPr>
          <w:rStyle w:val="a7"/>
          <w:rFonts w:ascii="Segoe UI" w:hAnsi="Segoe UI" w:cs="Segoe UI"/>
        </w:rPr>
        <w:t>Object.keys, values, entries</w:t>
      </w:r>
      <w:r>
        <w:rPr>
          <w:rFonts w:ascii="Segoe UI" w:hAnsi="Segoe UI" w:cs="Segoe UI"/>
          <w:color w:val="E2E3E7"/>
        </w:rPr>
        <w:fldChar w:fldCharType="end"/>
      </w:r>
      <w:bookmarkEnd w:id="3"/>
    </w:p>
    <w:p w:rsidR="00025DD9" w:rsidRPr="00025DD9" w:rsidRDefault="00025DD9" w:rsidP="00025DD9">
      <w:pPr>
        <w:pStyle w:val="a8"/>
        <w:shd w:val="clear" w:color="auto" w:fill="232529"/>
        <w:spacing w:before="0" w:beforeAutospacing="0" w:after="180" w:afterAutospacing="0"/>
        <w:rPr>
          <w:rFonts w:ascii="Segoe UI" w:hAnsi="Segoe UI" w:cs="Segoe UI"/>
          <w:color w:val="E2E3E7"/>
          <w:lang w:val="ru-RU"/>
        </w:rPr>
      </w:pPr>
      <w:r w:rsidRPr="00025DD9">
        <w:rPr>
          <w:rFonts w:ascii="Segoe UI" w:hAnsi="Segoe UI" w:cs="Segoe UI"/>
          <w:color w:val="E2E3E7"/>
          <w:lang w:val="ru-RU"/>
        </w:rPr>
        <w:t>Для простых объектов доступны следующие методы:</w:t>
      </w:r>
    </w:p>
    <w:p w:rsidR="00025DD9" w:rsidRPr="00025DD9" w:rsidRDefault="00025DD9" w:rsidP="00025DD9">
      <w:pPr>
        <w:numPr>
          <w:ilvl w:val="0"/>
          <w:numId w:val="12"/>
        </w:numPr>
        <w:shd w:val="clear" w:color="auto" w:fill="232529"/>
        <w:spacing w:before="72" w:after="72" w:line="240" w:lineRule="auto"/>
        <w:ind w:left="0"/>
        <w:rPr>
          <w:rFonts w:ascii="Segoe UI" w:hAnsi="Segoe UI" w:cs="Segoe UI"/>
          <w:color w:val="E2E3E7"/>
          <w:lang w:val="ru-RU"/>
        </w:rPr>
      </w:pPr>
      <w:hyperlink r:id="rId70" w:history="1">
        <w:r>
          <w:rPr>
            <w:rStyle w:val="a7"/>
            <w:rFonts w:ascii="Segoe UI" w:hAnsi="Segoe UI" w:cs="Segoe UI"/>
          </w:rPr>
          <w:t>Object</w:t>
        </w:r>
        <w:r w:rsidRPr="00025DD9">
          <w:rPr>
            <w:rStyle w:val="a7"/>
            <w:rFonts w:ascii="Segoe UI" w:hAnsi="Segoe UI" w:cs="Segoe UI"/>
            <w:lang w:val="ru-RU"/>
          </w:rPr>
          <w:t>.</w:t>
        </w:r>
        <w:r>
          <w:rPr>
            <w:rStyle w:val="a7"/>
            <w:rFonts w:ascii="Segoe UI" w:hAnsi="Segoe UI" w:cs="Segoe UI"/>
          </w:rPr>
          <w:t>keys</w:t>
        </w:r>
        <w:r w:rsidRPr="00025DD9">
          <w:rPr>
            <w:rStyle w:val="a7"/>
            <w:rFonts w:ascii="Segoe UI" w:hAnsi="Segoe UI" w:cs="Segoe UI"/>
            <w:lang w:val="ru-RU"/>
          </w:rPr>
          <w:t>(</w:t>
        </w:r>
        <w:r>
          <w:rPr>
            <w:rStyle w:val="a7"/>
            <w:rFonts w:ascii="Segoe UI" w:hAnsi="Segoe UI" w:cs="Segoe UI"/>
          </w:rPr>
          <w:t>obj</w:t>
        </w:r>
        <w:r w:rsidRPr="00025DD9">
          <w:rPr>
            <w:rStyle w:val="a7"/>
            <w:rFonts w:ascii="Segoe UI" w:hAnsi="Segoe UI" w:cs="Segoe UI"/>
            <w:lang w:val="ru-RU"/>
          </w:rPr>
          <w:t>)</w:t>
        </w:r>
      </w:hyperlink>
      <w:r>
        <w:rPr>
          <w:rFonts w:ascii="Segoe UI" w:hAnsi="Segoe UI" w:cs="Segoe UI"/>
          <w:color w:val="E2E3E7"/>
        </w:rPr>
        <w:t> </w:t>
      </w:r>
      <w:r w:rsidRPr="00025DD9">
        <w:rPr>
          <w:rFonts w:ascii="Segoe UI" w:hAnsi="Segoe UI" w:cs="Segoe UI"/>
          <w:color w:val="E2E3E7"/>
          <w:lang w:val="ru-RU"/>
        </w:rPr>
        <w:t>– возвращает массив ключей.</w:t>
      </w:r>
    </w:p>
    <w:p w:rsidR="00025DD9" w:rsidRPr="00025DD9" w:rsidRDefault="00025DD9" w:rsidP="00025DD9">
      <w:pPr>
        <w:numPr>
          <w:ilvl w:val="0"/>
          <w:numId w:val="12"/>
        </w:numPr>
        <w:shd w:val="clear" w:color="auto" w:fill="232529"/>
        <w:spacing w:before="72" w:after="72" w:line="240" w:lineRule="auto"/>
        <w:ind w:left="0"/>
        <w:rPr>
          <w:rFonts w:ascii="Segoe UI" w:hAnsi="Segoe UI" w:cs="Segoe UI"/>
          <w:color w:val="E2E3E7"/>
          <w:lang w:val="ru-RU"/>
        </w:rPr>
      </w:pPr>
      <w:hyperlink r:id="rId71" w:history="1">
        <w:r>
          <w:rPr>
            <w:rStyle w:val="a7"/>
            <w:rFonts w:ascii="Segoe UI" w:hAnsi="Segoe UI" w:cs="Segoe UI"/>
          </w:rPr>
          <w:t>Object</w:t>
        </w:r>
        <w:r w:rsidRPr="00025DD9">
          <w:rPr>
            <w:rStyle w:val="a7"/>
            <w:rFonts w:ascii="Segoe UI" w:hAnsi="Segoe UI" w:cs="Segoe UI"/>
            <w:lang w:val="ru-RU"/>
          </w:rPr>
          <w:t>.</w:t>
        </w:r>
        <w:r>
          <w:rPr>
            <w:rStyle w:val="a7"/>
            <w:rFonts w:ascii="Segoe UI" w:hAnsi="Segoe UI" w:cs="Segoe UI"/>
          </w:rPr>
          <w:t>values</w:t>
        </w:r>
        <w:r w:rsidRPr="00025DD9">
          <w:rPr>
            <w:rStyle w:val="a7"/>
            <w:rFonts w:ascii="Segoe UI" w:hAnsi="Segoe UI" w:cs="Segoe UI"/>
            <w:lang w:val="ru-RU"/>
          </w:rPr>
          <w:t>(</w:t>
        </w:r>
        <w:r>
          <w:rPr>
            <w:rStyle w:val="a7"/>
            <w:rFonts w:ascii="Segoe UI" w:hAnsi="Segoe UI" w:cs="Segoe UI"/>
          </w:rPr>
          <w:t>obj</w:t>
        </w:r>
        <w:r w:rsidRPr="00025DD9">
          <w:rPr>
            <w:rStyle w:val="a7"/>
            <w:rFonts w:ascii="Segoe UI" w:hAnsi="Segoe UI" w:cs="Segoe UI"/>
            <w:lang w:val="ru-RU"/>
          </w:rPr>
          <w:t>)</w:t>
        </w:r>
      </w:hyperlink>
      <w:r>
        <w:rPr>
          <w:rFonts w:ascii="Segoe UI" w:hAnsi="Segoe UI" w:cs="Segoe UI"/>
          <w:color w:val="E2E3E7"/>
        </w:rPr>
        <w:t> </w:t>
      </w:r>
      <w:r w:rsidRPr="00025DD9">
        <w:rPr>
          <w:rFonts w:ascii="Segoe UI" w:hAnsi="Segoe UI" w:cs="Segoe UI"/>
          <w:color w:val="E2E3E7"/>
          <w:lang w:val="ru-RU"/>
        </w:rPr>
        <w:t>– возвращает массив значений.</w:t>
      </w:r>
    </w:p>
    <w:p w:rsidR="00025DD9" w:rsidRPr="00025DD9" w:rsidRDefault="00025DD9" w:rsidP="00025DD9">
      <w:pPr>
        <w:numPr>
          <w:ilvl w:val="0"/>
          <w:numId w:val="12"/>
        </w:numPr>
        <w:shd w:val="clear" w:color="auto" w:fill="232529"/>
        <w:spacing w:before="72" w:after="72" w:line="240" w:lineRule="auto"/>
        <w:ind w:left="0"/>
        <w:rPr>
          <w:rFonts w:ascii="Segoe UI" w:hAnsi="Segoe UI" w:cs="Segoe UI"/>
          <w:color w:val="E2E3E7"/>
          <w:lang w:val="ru-RU"/>
        </w:rPr>
      </w:pPr>
      <w:hyperlink r:id="rId72" w:history="1">
        <w:r>
          <w:rPr>
            <w:rStyle w:val="a7"/>
            <w:rFonts w:ascii="Segoe UI" w:hAnsi="Segoe UI" w:cs="Segoe UI"/>
          </w:rPr>
          <w:t>Object</w:t>
        </w:r>
        <w:r w:rsidRPr="00025DD9">
          <w:rPr>
            <w:rStyle w:val="a7"/>
            <w:rFonts w:ascii="Segoe UI" w:hAnsi="Segoe UI" w:cs="Segoe UI"/>
            <w:lang w:val="ru-RU"/>
          </w:rPr>
          <w:t>.</w:t>
        </w:r>
        <w:r>
          <w:rPr>
            <w:rStyle w:val="a7"/>
            <w:rFonts w:ascii="Segoe UI" w:hAnsi="Segoe UI" w:cs="Segoe UI"/>
          </w:rPr>
          <w:t>entries</w:t>
        </w:r>
        <w:r w:rsidRPr="00025DD9">
          <w:rPr>
            <w:rStyle w:val="a7"/>
            <w:rFonts w:ascii="Segoe UI" w:hAnsi="Segoe UI" w:cs="Segoe UI"/>
            <w:lang w:val="ru-RU"/>
          </w:rPr>
          <w:t>(</w:t>
        </w:r>
        <w:r>
          <w:rPr>
            <w:rStyle w:val="a7"/>
            <w:rFonts w:ascii="Segoe UI" w:hAnsi="Segoe UI" w:cs="Segoe UI"/>
          </w:rPr>
          <w:t>obj</w:t>
        </w:r>
        <w:r w:rsidRPr="00025DD9">
          <w:rPr>
            <w:rStyle w:val="a7"/>
            <w:rFonts w:ascii="Segoe UI" w:hAnsi="Segoe UI" w:cs="Segoe UI"/>
            <w:lang w:val="ru-RU"/>
          </w:rPr>
          <w:t>)</w:t>
        </w:r>
      </w:hyperlink>
      <w:r>
        <w:rPr>
          <w:rFonts w:ascii="Segoe UI" w:hAnsi="Segoe UI" w:cs="Segoe UI"/>
          <w:color w:val="E2E3E7"/>
        </w:rPr>
        <w:t> </w:t>
      </w:r>
      <w:r w:rsidRPr="00025DD9">
        <w:rPr>
          <w:rFonts w:ascii="Segoe UI" w:hAnsi="Segoe UI" w:cs="Segoe UI"/>
          <w:color w:val="E2E3E7"/>
          <w:lang w:val="ru-RU"/>
        </w:rPr>
        <w:t>– возвращает массив пар</w:t>
      </w:r>
      <w:r>
        <w:rPr>
          <w:rFonts w:ascii="Segoe UI" w:hAnsi="Segoe UI" w:cs="Segoe UI"/>
          <w:color w:val="E2E3E7"/>
        </w:rPr>
        <w:t> </w:t>
      </w:r>
      <w:r w:rsidRPr="00025DD9">
        <w:rPr>
          <w:rStyle w:val="HTML"/>
          <w:rFonts w:ascii="Consolas" w:eastAsiaTheme="minorHAnsi" w:hAnsi="Consolas"/>
          <w:color w:val="E2E3E7"/>
          <w:lang w:val="ru-RU"/>
        </w:rPr>
        <w:t>[ключ, значение]</w:t>
      </w:r>
      <w:r w:rsidRPr="00025DD9">
        <w:rPr>
          <w:rFonts w:ascii="Segoe UI" w:hAnsi="Segoe UI" w:cs="Segoe UI"/>
          <w:color w:val="E2E3E7"/>
          <w:lang w:val="ru-RU"/>
        </w:rPr>
        <w:t>.</w:t>
      </w:r>
    </w:p>
    <w:p w:rsidR="00025DD9" w:rsidRPr="00025DD9" w:rsidRDefault="00025DD9" w:rsidP="00025DD9">
      <w:pPr>
        <w:pStyle w:val="a8"/>
        <w:shd w:val="clear" w:color="auto" w:fill="232529"/>
        <w:spacing w:before="180" w:beforeAutospacing="0" w:after="180" w:afterAutospacing="0"/>
        <w:rPr>
          <w:rFonts w:ascii="Segoe UI" w:hAnsi="Segoe UI" w:cs="Segoe UI"/>
          <w:color w:val="E2E3E7"/>
          <w:lang w:val="ru-RU"/>
        </w:rPr>
      </w:pPr>
      <w:r w:rsidRPr="00025DD9">
        <w:rPr>
          <w:rFonts w:ascii="Segoe UI" w:hAnsi="Segoe UI" w:cs="Segoe UI"/>
          <w:color w:val="E2E3E7"/>
          <w:lang w:val="ru-RU"/>
        </w:rPr>
        <w:t>Обратите внимание на различия (по сравнению с</w:t>
      </w:r>
      <w:r>
        <w:rPr>
          <w:rFonts w:ascii="Segoe UI" w:hAnsi="Segoe UI" w:cs="Segoe UI"/>
          <w:color w:val="E2E3E7"/>
        </w:rPr>
        <w:t> </w:t>
      </w:r>
      <w:r>
        <w:rPr>
          <w:rStyle w:val="HTML"/>
          <w:rFonts w:ascii="Consolas" w:hAnsi="Consolas"/>
          <w:color w:val="E2E3E7"/>
        </w:rPr>
        <w:t>map</w:t>
      </w:r>
      <w:r w:rsidRPr="00025DD9">
        <w:rPr>
          <w:rFonts w:ascii="Segoe UI" w:hAnsi="Segoe UI" w:cs="Segoe UI"/>
          <w:color w:val="E2E3E7"/>
          <w:lang w:val="ru-RU"/>
        </w:rPr>
        <w:t>, например):</w:t>
      </w:r>
    </w:p>
    <w:tbl>
      <w:tblPr>
        <w:tblW w:w="12000" w:type="dxa"/>
        <w:shd w:val="clear" w:color="auto" w:fill="23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3641"/>
        <w:gridCol w:w="5372"/>
      </w:tblGrid>
      <w:tr w:rsidR="00025DD9" w:rsidTr="00025DD9">
        <w:trPr>
          <w:tblHeader/>
        </w:trPr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025DD9" w:rsidRPr="00025DD9" w:rsidRDefault="00025DD9">
            <w:pPr>
              <w:rPr>
                <w:rFonts w:ascii="Segoe UI" w:hAnsi="Segoe UI" w:cs="Segoe UI"/>
                <w:color w:val="E2E3E7"/>
                <w:lang w:val="ru-RU"/>
              </w:rPr>
            </w:pP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025DD9" w:rsidRDefault="00025DD9">
            <w:pPr>
              <w:rPr>
                <w:rFonts w:ascii="Segoe UI" w:hAnsi="Segoe UI" w:cs="Segoe UI"/>
                <w:b/>
                <w:bCs/>
                <w:color w:val="E2E3E7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E2E3E7"/>
                <w:sz w:val="20"/>
                <w:szCs w:val="20"/>
              </w:rPr>
              <w:t>Map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025DD9" w:rsidRDefault="00025DD9">
            <w:pPr>
              <w:rPr>
                <w:rFonts w:ascii="Segoe UI" w:hAnsi="Segoe UI" w:cs="Segoe UI"/>
                <w:b/>
                <w:bCs/>
                <w:color w:val="E2E3E7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E2E3E7"/>
                <w:sz w:val="20"/>
                <w:szCs w:val="20"/>
              </w:rPr>
              <w:t>Object</w:t>
            </w:r>
          </w:p>
        </w:tc>
      </w:tr>
      <w:tr w:rsidR="00025DD9" w:rsidTr="00025DD9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025DD9" w:rsidRDefault="00025DD9">
            <w:pPr>
              <w:rPr>
                <w:rFonts w:ascii="Segoe UI" w:hAnsi="Segoe UI" w:cs="Segoe UI"/>
                <w:color w:val="E2E3E7"/>
                <w:sz w:val="20"/>
                <w:szCs w:val="20"/>
              </w:rPr>
            </w:pPr>
            <w:r>
              <w:rPr>
                <w:rFonts w:ascii="Segoe UI" w:hAnsi="Segoe UI" w:cs="Segoe UI"/>
                <w:color w:val="E2E3E7"/>
                <w:sz w:val="20"/>
                <w:szCs w:val="20"/>
              </w:rPr>
              <w:t>Синтаксис вызова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025DD9" w:rsidRDefault="00025DD9">
            <w:pPr>
              <w:rPr>
                <w:rFonts w:ascii="Segoe UI" w:hAnsi="Segoe UI" w:cs="Segoe UI"/>
                <w:color w:val="E2E3E7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E2E3E7"/>
              </w:rPr>
              <w:t>map.keys()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025DD9" w:rsidRDefault="00025DD9">
            <w:pPr>
              <w:rPr>
                <w:rFonts w:ascii="Segoe UI" w:hAnsi="Segoe UI" w:cs="Segoe UI"/>
                <w:color w:val="E2E3E7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E2E3E7"/>
              </w:rPr>
              <w:t>Object.keys(obj)</w:t>
            </w:r>
            <w:r>
              <w:rPr>
                <w:rFonts w:ascii="Segoe UI" w:hAnsi="Segoe UI" w:cs="Segoe UI"/>
                <w:color w:val="E2E3E7"/>
                <w:sz w:val="20"/>
                <w:szCs w:val="20"/>
              </w:rPr>
              <w:t>, не </w:t>
            </w:r>
            <w:r>
              <w:rPr>
                <w:rStyle w:val="HTML"/>
                <w:rFonts w:ascii="Consolas" w:eastAsiaTheme="minorHAnsi" w:hAnsi="Consolas"/>
                <w:color w:val="E2E3E7"/>
              </w:rPr>
              <w:t>obj.keys()</w:t>
            </w:r>
          </w:p>
        </w:tc>
      </w:tr>
      <w:tr w:rsidR="00025DD9" w:rsidTr="00025DD9"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025DD9" w:rsidRDefault="00025DD9">
            <w:pPr>
              <w:rPr>
                <w:rFonts w:ascii="Segoe UI" w:hAnsi="Segoe UI" w:cs="Segoe UI"/>
                <w:color w:val="E2E3E7"/>
                <w:sz w:val="20"/>
                <w:szCs w:val="20"/>
              </w:rPr>
            </w:pPr>
            <w:r>
              <w:rPr>
                <w:rFonts w:ascii="Segoe UI" w:hAnsi="Segoe UI" w:cs="Segoe UI"/>
                <w:color w:val="E2E3E7"/>
                <w:sz w:val="20"/>
                <w:szCs w:val="20"/>
              </w:rPr>
              <w:t>Возвращает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025DD9" w:rsidRDefault="00025DD9">
            <w:pPr>
              <w:rPr>
                <w:rFonts w:ascii="Segoe UI" w:hAnsi="Segoe UI" w:cs="Segoe UI"/>
                <w:color w:val="E2E3E7"/>
                <w:sz w:val="20"/>
                <w:szCs w:val="20"/>
              </w:rPr>
            </w:pPr>
            <w:r>
              <w:rPr>
                <w:rFonts w:ascii="Segoe UI" w:hAnsi="Segoe UI" w:cs="Segoe UI"/>
                <w:color w:val="E2E3E7"/>
                <w:sz w:val="20"/>
                <w:szCs w:val="20"/>
              </w:rPr>
              <w:t>перебираемый объект</w:t>
            </w:r>
          </w:p>
        </w:tc>
        <w:tc>
          <w:tcPr>
            <w:tcW w:w="0" w:type="auto"/>
            <w:shd w:val="clear" w:color="auto" w:fill="23252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025DD9" w:rsidRDefault="00025DD9">
            <w:pPr>
              <w:rPr>
                <w:rFonts w:ascii="Segoe UI" w:hAnsi="Segoe UI" w:cs="Segoe UI"/>
                <w:color w:val="E2E3E7"/>
                <w:sz w:val="20"/>
                <w:szCs w:val="20"/>
              </w:rPr>
            </w:pPr>
            <w:r>
              <w:rPr>
                <w:rFonts w:ascii="Segoe UI" w:hAnsi="Segoe UI" w:cs="Segoe UI"/>
                <w:color w:val="E2E3E7"/>
                <w:sz w:val="20"/>
                <w:szCs w:val="20"/>
              </w:rPr>
              <w:t>«реальный» массив</w:t>
            </w:r>
          </w:p>
        </w:tc>
      </w:tr>
    </w:tbl>
    <w:p w:rsidR="00F4542B" w:rsidRDefault="00025DD9" w:rsidP="00025DD9">
      <w:pPr>
        <w:pStyle w:val="a8"/>
        <w:shd w:val="clear" w:color="auto" w:fill="232529"/>
        <w:spacing w:before="0" w:beforeAutospacing="0" w:after="180" w:afterAutospacing="0"/>
        <w:rPr>
          <w:rFonts w:ascii="Segoe UI" w:hAnsi="Segoe UI" w:cs="Segoe UI"/>
          <w:color w:val="E2E3E7"/>
          <w:lang w:val="ru-RU"/>
        </w:rPr>
      </w:pPr>
      <w:r w:rsidRPr="00025DD9">
        <w:rPr>
          <w:rFonts w:ascii="Segoe UI" w:hAnsi="Segoe UI" w:cs="Segoe UI"/>
          <w:color w:val="E2E3E7"/>
          <w:lang w:val="ru-RU"/>
        </w:rPr>
        <w:t>Первое отличие в том, что мы должны вызвать</w:t>
      </w:r>
      <w:r>
        <w:rPr>
          <w:rFonts w:ascii="Segoe UI" w:hAnsi="Segoe UI" w:cs="Segoe UI"/>
          <w:color w:val="E2E3E7"/>
        </w:rPr>
        <w:t> </w:t>
      </w:r>
      <w:r>
        <w:rPr>
          <w:rStyle w:val="HTML"/>
          <w:rFonts w:ascii="Consolas" w:hAnsi="Consolas"/>
          <w:color w:val="E2E3E7"/>
        </w:rPr>
        <w:t>Object</w:t>
      </w:r>
      <w:r w:rsidRPr="00025DD9">
        <w:rPr>
          <w:rStyle w:val="HTML"/>
          <w:rFonts w:ascii="Consolas" w:hAnsi="Consolas"/>
          <w:color w:val="E2E3E7"/>
          <w:lang w:val="ru-RU"/>
        </w:rPr>
        <w:t>.</w:t>
      </w:r>
      <w:r>
        <w:rPr>
          <w:rStyle w:val="HTML"/>
          <w:rFonts w:ascii="Consolas" w:hAnsi="Consolas"/>
          <w:color w:val="E2E3E7"/>
        </w:rPr>
        <w:t>keys</w:t>
      </w:r>
      <w:r w:rsidRPr="00025DD9">
        <w:rPr>
          <w:rStyle w:val="HTML"/>
          <w:rFonts w:ascii="Consolas" w:hAnsi="Consolas"/>
          <w:color w:val="E2E3E7"/>
          <w:lang w:val="ru-RU"/>
        </w:rPr>
        <w:t>(</w:t>
      </w:r>
      <w:r>
        <w:rPr>
          <w:rStyle w:val="HTML"/>
          <w:rFonts w:ascii="Consolas" w:hAnsi="Consolas"/>
          <w:color w:val="E2E3E7"/>
        </w:rPr>
        <w:t>obj</w:t>
      </w:r>
      <w:r w:rsidRPr="00025DD9">
        <w:rPr>
          <w:rStyle w:val="HTML"/>
          <w:rFonts w:ascii="Consolas" w:hAnsi="Consolas"/>
          <w:color w:val="E2E3E7"/>
          <w:lang w:val="ru-RU"/>
        </w:rPr>
        <w:t>)</w:t>
      </w:r>
      <w:r w:rsidRPr="00025DD9">
        <w:rPr>
          <w:rFonts w:ascii="Segoe UI" w:hAnsi="Segoe UI" w:cs="Segoe UI"/>
          <w:color w:val="E2E3E7"/>
          <w:lang w:val="ru-RU"/>
        </w:rPr>
        <w:t>, а не</w:t>
      </w:r>
      <w:r>
        <w:rPr>
          <w:rFonts w:ascii="Segoe UI" w:hAnsi="Segoe UI" w:cs="Segoe UI"/>
          <w:color w:val="E2E3E7"/>
        </w:rPr>
        <w:t> </w:t>
      </w:r>
      <w:r>
        <w:rPr>
          <w:rStyle w:val="HTML"/>
          <w:rFonts w:ascii="Consolas" w:hAnsi="Consolas"/>
          <w:color w:val="E2E3E7"/>
        </w:rPr>
        <w:t>obj</w:t>
      </w:r>
      <w:r w:rsidRPr="00025DD9">
        <w:rPr>
          <w:rStyle w:val="HTML"/>
          <w:rFonts w:ascii="Consolas" w:hAnsi="Consolas"/>
          <w:color w:val="E2E3E7"/>
          <w:lang w:val="ru-RU"/>
        </w:rPr>
        <w:t>.</w:t>
      </w:r>
      <w:r>
        <w:rPr>
          <w:rStyle w:val="HTML"/>
          <w:rFonts w:ascii="Consolas" w:hAnsi="Consolas"/>
          <w:color w:val="E2E3E7"/>
        </w:rPr>
        <w:t>keys</w:t>
      </w:r>
      <w:r w:rsidRPr="00025DD9">
        <w:rPr>
          <w:rStyle w:val="HTML"/>
          <w:rFonts w:ascii="Consolas" w:hAnsi="Consolas"/>
          <w:color w:val="E2E3E7"/>
          <w:lang w:val="ru-RU"/>
        </w:rPr>
        <w:t>()</w:t>
      </w:r>
      <w:r w:rsidRPr="00025DD9">
        <w:rPr>
          <w:rFonts w:ascii="Segoe UI" w:hAnsi="Segoe UI" w:cs="Segoe UI"/>
          <w:color w:val="E2E3E7"/>
          <w:lang w:val="ru-RU"/>
        </w:rPr>
        <w:t>.</w:t>
      </w:r>
    </w:p>
    <w:p w:rsidR="00934E2A" w:rsidRDefault="00934E2A" w:rsidP="00025DD9">
      <w:pPr>
        <w:pStyle w:val="a8"/>
        <w:shd w:val="clear" w:color="auto" w:fill="232529"/>
        <w:spacing w:before="0" w:beforeAutospacing="0" w:after="180" w:afterAutospacing="0"/>
        <w:rPr>
          <w:rFonts w:ascii="Segoe UI" w:hAnsi="Segoe UI" w:cs="Segoe UI"/>
          <w:color w:val="E2E3E7"/>
          <w:lang w:val="ru-RU"/>
        </w:rPr>
      </w:pPr>
    </w:p>
    <w:p w:rsidR="00934E2A" w:rsidRDefault="00134161" w:rsidP="00134161">
      <w:pPr>
        <w:pStyle w:val="a8"/>
        <w:shd w:val="clear" w:color="auto" w:fill="232529"/>
        <w:spacing w:before="0" w:beforeAutospacing="0" w:after="180" w:afterAutospacing="0"/>
        <w:jc w:val="center"/>
        <w:rPr>
          <w:sz w:val="52"/>
          <w:szCs w:val="52"/>
        </w:rPr>
      </w:pPr>
      <w:r>
        <w:rPr>
          <w:sz w:val="52"/>
          <w:szCs w:val="52"/>
          <w:lang w:val="ru-RU"/>
        </w:rPr>
        <w:t xml:space="preserve">Методы объектов </w:t>
      </w:r>
      <w:r>
        <w:rPr>
          <w:sz w:val="52"/>
          <w:szCs w:val="52"/>
        </w:rPr>
        <w:t>js</w:t>
      </w:r>
    </w:p>
    <w:p w:rsid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42"/>
          <w:szCs w:val="42"/>
        </w:rPr>
        <w:t>Object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.</w:t>
      </w:r>
      <w:r>
        <w:rPr>
          <w:rFonts w:ascii="Arial" w:hAnsi="Arial" w:cs="Arial"/>
          <w:color w:val="222222"/>
          <w:sz w:val="42"/>
          <w:szCs w:val="42"/>
        </w:rPr>
        <w:t>create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()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-</w:t>
      </w:r>
      <w:r w:rsidRPr="000273E7">
        <w:rPr>
          <w:rFonts w:ascii="Helvetica" w:hAnsi="Helvetica"/>
          <w:color w:val="444444"/>
          <w:sz w:val="22"/>
          <w:szCs w:val="22"/>
          <w:shd w:val="clear" w:color="auto" w:fill="FFFFFF"/>
          <w:lang w:val="ru-RU"/>
        </w:rPr>
        <w:t>Метод</w:t>
      </w:r>
      <w:r>
        <w:rPr>
          <w:rFonts w:ascii="Helvetica" w:hAnsi="Helvetica"/>
          <w:color w:val="444444"/>
          <w:sz w:val="22"/>
          <w:szCs w:val="22"/>
          <w:shd w:val="clear" w:color="auto" w:fill="FFFFFF"/>
        </w:rPr>
        <w:t> </w:t>
      </w:r>
      <w:hyperlink r:id="rId73" w:history="1"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shd w:val="clear" w:color="auto" w:fill="FFFFFF"/>
          </w:rPr>
          <w:t>Object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shd w:val="clear" w:color="auto" w:fill="FFFFFF"/>
            <w:lang w:val="ru-RU"/>
          </w:rPr>
          <w:t>.</w:t>
        </w:r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shd w:val="clear" w:color="auto" w:fill="FFFFFF"/>
          </w:rPr>
          <w:t>create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shd w:val="clear" w:color="auto" w:fill="FFFFFF"/>
            <w:lang w:val="ru-RU"/>
          </w:rPr>
          <w:t>()</w:t>
        </w:r>
      </w:hyperlink>
      <w:r>
        <w:rPr>
          <w:rFonts w:ascii="Helvetica" w:hAnsi="Helvetica"/>
          <w:color w:val="444444"/>
          <w:sz w:val="22"/>
          <w:szCs w:val="22"/>
          <w:shd w:val="clear" w:color="auto" w:fill="FFFFFF"/>
        </w:rPr>
        <w:t> </w:t>
      </w:r>
      <w:r w:rsidRPr="000273E7">
        <w:rPr>
          <w:rFonts w:ascii="Helvetica" w:hAnsi="Helvetica"/>
          <w:color w:val="444444"/>
          <w:sz w:val="22"/>
          <w:szCs w:val="22"/>
          <w:shd w:val="clear" w:color="auto" w:fill="FFFFFF"/>
          <w:lang w:val="ru-RU"/>
        </w:rPr>
        <w:t>позволяет создавать новые объекты и соединять их с прототипами существующих объекто</w:t>
      </w:r>
      <w:r>
        <w:rPr>
          <w:rFonts w:asciiTheme="minorHAnsi" w:hAnsiTheme="minorHAnsi"/>
          <w:color w:val="444444"/>
          <w:sz w:val="22"/>
          <w:szCs w:val="22"/>
          <w:shd w:val="clear" w:color="auto" w:fill="FFFFFF"/>
          <w:lang w:val="ru-RU"/>
        </w:rPr>
        <w:t>в</w:t>
      </w:r>
    </w:p>
    <w:p w:rsid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  <w:r>
        <w:rPr>
          <w:rFonts w:ascii="Arial" w:hAnsi="Arial" w:cs="Arial"/>
          <w:color w:val="222222"/>
          <w:sz w:val="42"/>
          <w:szCs w:val="42"/>
        </w:rPr>
        <w:t> Object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.</w:t>
      </w:r>
      <w:r>
        <w:rPr>
          <w:rFonts w:ascii="Arial" w:hAnsi="Arial" w:cs="Arial"/>
          <w:color w:val="222222"/>
          <w:sz w:val="42"/>
          <w:szCs w:val="42"/>
        </w:rPr>
        <w:t>keys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()</w:t>
      </w:r>
      <w:r>
        <w:rPr>
          <w:rFonts w:ascii="Arial" w:hAnsi="Arial" w:cs="Arial"/>
          <w:color w:val="222222"/>
          <w:sz w:val="42"/>
          <w:szCs w:val="42"/>
          <w:lang w:val="ru-RU"/>
        </w:rPr>
        <w:t>-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Метод</w:t>
      </w:r>
      <w:r>
        <w:rPr>
          <w:rFonts w:ascii="Helvetica" w:hAnsi="Helvetica"/>
          <w:color w:val="444444"/>
          <w:sz w:val="22"/>
          <w:szCs w:val="22"/>
        </w:rPr>
        <w:t> </w:t>
      </w:r>
      <w:hyperlink r:id="rId74" w:history="1"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Object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.</w:t>
        </w:r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keys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()</w:t>
        </w:r>
      </w:hyperlink>
      <w:r>
        <w:rPr>
          <w:rFonts w:ascii="Helvetica" w:hAnsi="Helvetica"/>
          <w:color w:val="444444"/>
          <w:sz w:val="22"/>
          <w:szCs w:val="22"/>
        </w:rPr>
        <w:t> 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создает массив ключей объекта.</w:t>
      </w:r>
    </w:p>
    <w:p w:rsid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  <w:r>
        <w:rPr>
          <w:rFonts w:ascii="Arial" w:hAnsi="Arial" w:cs="Arial"/>
          <w:color w:val="222222"/>
          <w:sz w:val="42"/>
          <w:szCs w:val="42"/>
        </w:rPr>
        <w:t>Object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.</w:t>
      </w:r>
      <w:r>
        <w:rPr>
          <w:rFonts w:ascii="Arial" w:hAnsi="Arial" w:cs="Arial"/>
          <w:color w:val="222222"/>
          <w:sz w:val="42"/>
          <w:szCs w:val="42"/>
        </w:rPr>
        <w:t>values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()</w:t>
      </w:r>
      <w:r>
        <w:rPr>
          <w:rFonts w:ascii="Arial" w:hAnsi="Arial" w:cs="Arial"/>
          <w:color w:val="222222"/>
          <w:sz w:val="42"/>
          <w:szCs w:val="42"/>
          <w:lang w:val="ru-RU"/>
        </w:rPr>
        <w:t>-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Метод</w:t>
      </w:r>
      <w:r>
        <w:rPr>
          <w:rFonts w:ascii="Helvetica" w:hAnsi="Helvetica"/>
          <w:color w:val="444444"/>
          <w:sz w:val="22"/>
          <w:szCs w:val="22"/>
        </w:rPr>
        <w:t> </w:t>
      </w:r>
      <w:hyperlink r:id="rId75" w:history="1"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Object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.</w:t>
        </w:r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values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()</w:t>
        </w:r>
      </w:hyperlink>
      <w:r>
        <w:rPr>
          <w:rFonts w:ascii="Helvetica" w:hAnsi="Helvetica"/>
          <w:color w:val="444444"/>
          <w:sz w:val="22"/>
          <w:szCs w:val="22"/>
        </w:rPr>
        <w:t> 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создает массив значений объекта.</w:t>
      </w:r>
    </w:p>
    <w:p w:rsid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  <w:r>
        <w:rPr>
          <w:rFonts w:ascii="Arial" w:hAnsi="Arial" w:cs="Arial"/>
          <w:color w:val="222222"/>
          <w:sz w:val="42"/>
          <w:szCs w:val="42"/>
        </w:rPr>
        <w:t>Object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.</w:t>
      </w:r>
      <w:r>
        <w:rPr>
          <w:rFonts w:ascii="Arial" w:hAnsi="Arial" w:cs="Arial"/>
          <w:color w:val="222222"/>
          <w:sz w:val="42"/>
          <w:szCs w:val="42"/>
        </w:rPr>
        <w:t>entries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()</w:t>
      </w:r>
      <w:r>
        <w:rPr>
          <w:rFonts w:ascii="Arial" w:hAnsi="Arial" w:cs="Arial"/>
          <w:color w:val="222222"/>
          <w:sz w:val="42"/>
          <w:szCs w:val="42"/>
          <w:lang w:val="ru-RU"/>
        </w:rPr>
        <w:t>-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Метод</w:t>
      </w:r>
      <w:r>
        <w:rPr>
          <w:rFonts w:ascii="Helvetica" w:hAnsi="Helvetica"/>
          <w:color w:val="444444"/>
          <w:sz w:val="22"/>
          <w:szCs w:val="22"/>
        </w:rPr>
        <w:t> </w:t>
      </w:r>
      <w:hyperlink r:id="rId76" w:history="1"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Object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.</w:t>
        </w:r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entries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()</w:t>
        </w:r>
      </w:hyperlink>
      <w:r>
        <w:rPr>
          <w:rFonts w:ascii="Helvetica" w:hAnsi="Helvetica"/>
          <w:color w:val="444444"/>
          <w:sz w:val="22"/>
          <w:szCs w:val="22"/>
        </w:rPr>
        <w:t> 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создает вложенный массив пар «ключ-значение» объекта.</w:t>
      </w:r>
    </w:p>
    <w:p w:rsidR="000273E7" w:rsidRP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Helvetica" w:hAnsi="Helvetica"/>
          <w:color w:val="444444"/>
          <w:sz w:val="22"/>
          <w:szCs w:val="22"/>
          <w:lang w:val="ru-RU"/>
        </w:rPr>
      </w:pPr>
      <w:r>
        <w:rPr>
          <w:rFonts w:ascii="Arial" w:hAnsi="Arial" w:cs="Arial"/>
          <w:color w:val="222222"/>
          <w:sz w:val="42"/>
          <w:szCs w:val="42"/>
        </w:rPr>
        <w:t>Object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.</w:t>
      </w:r>
      <w:r>
        <w:rPr>
          <w:rFonts w:ascii="Arial" w:hAnsi="Arial" w:cs="Arial"/>
          <w:color w:val="222222"/>
          <w:sz w:val="42"/>
          <w:szCs w:val="42"/>
        </w:rPr>
        <w:t>assign</w:t>
      </w:r>
      <w:r w:rsidRPr="000273E7">
        <w:rPr>
          <w:rFonts w:ascii="Arial" w:hAnsi="Arial" w:cs="Arial"/>
          <w:color w:val="222222"/>
          <w:sz w:val="42"/>
          <w:szCs w:val="42"/>
          <w:lang w:val="ru-RU"/>
        </w:rPr>
        <w:t>()</w:t>
      </w:r>
      <w:r>
        <w:rPr>
          <w:rFonts w:ascii="Arial" w:hAnsi="Arial" w:cs="Arial"/>
          <w:color w:val="222222"/>
          <w:sz w:val="42"/>
          <w:szCs w:val="42"/>
          <w:lang w:val="ru-RU"/>
        </w:rPr>
        <w:t>-</w:t>
      </w:r>
      <w:bookmarkStart w:id="4" w:name="_GoBack"/>
      <w:bookmarkEnd w:id="4"/>
      <w:r w:rsidRPr="000273E7">
        <w:rPr>
          <w:rFonts w:ascii="Helvetica" w:hAnsi="Helvetica"/>
          <w:color w:val="444444"/>
          <w:sz w:val="22"/>
          <w:szCs w:val="22"/>
          <w:lang w:val="ru-RU"/>
        </w:rPr>
        <w:t>Метод</w:t>
      </w:r>
      <w:r>
        <w:rPr>
          <w:rFonts w:ascii="Helvetica" w:hAnsi="Helvetica"/>
          <w:color w:val="444444"/>
          <w:sz w:val="22"/>
          <w:szCs w:val="22"/>
        </w:rPr>
        <w:t> </w:t>
      </w:r>
      <w:hyperlink r:id="rId77" w:history="1"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Object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.</w:t>
        </w:r>
        <w:r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</w:rPr>
          <w:t>assign</w:t>
        </w:r>
        <w:r w:rsidRPr="000273E7">
          <w:rPr>
            <w:rStyle w:val="a7"/>
            <w:rFonts w:ascii="Helvetica" w:hAnsi="Helvetica"/>
            <w:color w:val="0076A7"/>
            <w:sz w:val="22"/>
            <w:szCs w:val="22"/>
            <w:bdr w:val="none" w:sz="0" w:space="0" w:color="auto" w:frame="1"/>
            <w:lang w:val="ru-RU"/>
          </w:rPr>
          <w:t>()</w:t>
        </w:r>
      </w:hyperlink>
      <w:r>
        <w:rPr>
          <w:rFonts w:ascii="Helvetica" w:hAnsi="Helvetica"/>
          <w:color w:val="444444"/>
          <w:sz w:val="22"/>
          <w:szCs w:val="22"/>
        </w:rPr>
        <w:t> </w:t>
      </w:r>
      <w:r w:rsidRPr="000273E7">
        <w:rPr>
          <w:rFonts w:ascii="Helvetica" w:hAnsi="Helvetica"/>
          <w:color w:val="444444"/>
          <w:sz w:val="22"/>
          <w:szCs w:val="22"/>
          <w:lang w:val="ru-RU"/>
        </w:rPr>
        <w:t>копирует значения из одного объекта в другой.</w:t>
      </w:r>
    </w:p>
    <w:p w:rsidR="000273E7" w:rsidRP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</w:p>
    <w:p w:rsidR="000273E7" w:rsidRP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</w:p>
    <w:p w:rsidR="000273E7" w:rsidRP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</w:p>
    <w:p w:rsidR="000273E7" w:rsidRP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/>
          <w:color w:val="444444"/>
          <w:sz w:val="22"/>
          <w:szCs w:val="22"/>
          <w:lang w:val="ru-RU"/>
        </w:rPr>
      </w:pPr>
    </w:p>
    <w:p w:rsidR="000273E7" w:rsidRPr="000273E7" w:rsidRDefault="000273E7" w:rsidP="000273E7">
      <w:pPr>
        <w:pStyle w:val="2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Theme="minorHAnsi" w:hAnsiTheme="minorHAnsi" w:cs="Arial"/>
          <w:color w:val="222222"/>
          <w:sz w:val="42"/>
          <w:szCs w:val="42"/>
          <w:lang w:val="ru-RU"/>
        </w:rPr>
      </w:pPr>
    </w:p>
    <w:p w:rsidR="000273E7" w:rsidRPr="000273E7" w:rsidRDefault="000273E7" w:rsidP="00134161">
      <w:pPr>
        <w:pStyle w:val="a8"/>
        <w:shd w:val="clear" w:color="auto" w:fill="232529"/>
        <w:spacing w:before="0" w:beforeAutospacing="0" w:after="180" w:afterAutospacing="0"/>
        <w:jc w:val="center"/>
        <w:rPr>
          <w:sz w:val="52"/>
          <w:szCs w:val="52"/>
          <w:lang w:val="ru-RU"/>
        </w:rPr>
      </w:pPr>
    </w:p>
    <w:p w:rsidR="00134161" w:rsidRPr="000273E7" w:rsidRDefault="00134161" w:rsidP="00134161">
      <w:pPr>
        <w:pStyle w:val="a8"/>
        <w:shd w:val="clear" w:color="auto" w:fill="232529"/>
        <w:spacing w:before="0" w:beforeAutospacing="0" w:after="180" w:afterAutospacing="0"/>
        <w:jc w:val="both"/>
        <w:rPr>
          <w:sz w:val="52"/>
          <w:szCs w:val="52"/>
          <w:lang w:val="ru-RU"/>
        </w:rPr>
      </w:pPr>
    </w:p>
    <w:sectPr w:rsidR="00134161" w:rsidRPr="000273E7" w:rsidSect="0030185E">
      <w:pgSz w:w="12240" w:h="15840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385" w:rsidRDefault="007A6385" w:rsidP="0030185E">
      <w:pPr>
        <w:spacing w:after="0" w:line="240" w:lineRule="auto"/>
      </w:pPr>
      <w:r>
        <w:separator/>
      </w:r>
    </w:p>
  </w:endnote>
  <w:endnote w:type="continuationSeparator" w:id="0">
    <w:p w:rsidR="007A6385" w:rsidRDefault="007A6385" w:rsidP="0030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385" w:rsidRDefault="007A6385" w:rsidP="0030185E">
      <w:pPr>
        <w:spacing w:after="0" w:line="240" w:lineRule="auto"/>
      </w:pPr>
      <w:r>
        <w:separator/>
      </w:r>
    </w:p>
  </w:footnote>
  <w:footnote w:type="continuationSeparator" w:id="0">
    <w:p w:rsidR="007A6385" w:rsidRDefault="007A6385" w:rsidP="00301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581"/>
    <w:multiLevelType w:val="multilevel"/>
    <w:tmpl w:val="4DD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26C1"/>
    <w:multiLevelType w:val="multilevel"/>
    <w:tmpl w:val="D48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B0E"/>
    <w:multiLevelType w:val="multilevel"/>
    <w:tmpl w:val="DF8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41EFC"/>
    <w:multiLevelType w:val="multilevel"/>
    <w:tmpl w:val="D76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C5092"/>
    <w:multiLevelType w:val="multilevel"/>
    <w:tmpl w:val="5130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C0399"/>
    <w:multiLevelType w:val="multilevel"/>
    <w:tmpl w:val="8B54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80026"/>
    <w:multiLevelType w:val="multilevel"/>
    <w:tmpl w:val="CF8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828ED"/>
    <w:multiLevelType w:val="multilevel"/>
    <w:tmpl w:val="9E44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D833D9"/>
    <w:multiLevelType w:val="multilevel"/>
    <w:tmpl w:val="8EBE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AA6102"/>
    <w:multiLevelType w:val="multilevel"/>
    <w:tmpl w:val="AC6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A1BBA"/>
    <w:multiLevelType w:val="multilevel"/>
    <w:tmpl w:val="E55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85ED0"/>
    <w:multiLevelType w:val="multilevel"/>
    <w:tmpl w:val="4B82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E"/>
    <w:rsid w:val="00025DD9"/>
    <w:rsid w:val="000273E7"/>
    <w:rsid w:val="00134161"/>
    <w:rsid w:val="00165935"/>
    <w:rsid w:val="0030185E"/>
    <w:rsid w:val="00407830"/>
    <w:rsid w:val="004B3959"/>
    <w:rsid w:val="005039BD"/>
    <w:rsid w:val="006C133D"/>
    <w:rsid w:val="007A6385"/>
    <w:rsid w:val="007D50F7"/>
    <w:rsid w:val="00934E2A"/>
    <w:rsid w:val="009626D5"/>
    <w:rsid w:val="0097558E"/>
    <w:rsid w:val="009E3693"/>
    <w:rsid w:val="009E4773"/>
    <w:rsid w:val="00A65516"/>
    <w:rsid w:val="00C7695C"/>
    <w:rsid w:val="00EF6C76"/>
    <w:rsid w:val="00F4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AC4F"/>
  <w15:chartTrackingRefBased/>
  <w15:docId w15:val="{14EF4277-25BB-4CA6-B855-FC203D4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B3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3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8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185E"/>
  </w:style>
  <w:style w:type="paragraph" w:styleId="a5">
    <w:name w:val="footer"/>
    <w:basedOn w:val="a"/>
    <w:link w:val="a6"/>
    <w:uiPriority w:val="99"/>
    <w:unhideWhenUsed/>
    <w:rsid w:val="003018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185E"/>
  </w:style>
  <w:style w:type="character" w:styleId="a7">
    <w:name w:val="Hyperlink"/>
    <w:basedOn w:val="a0"/>
    <w:uiPriority w:val="99"/>
    <w:semiHidden/>
    <w:unhideWhenUsed/>
    <w:rsid w:val="0030185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185E"/>
    <w:rPr>
      <w:rFonts w:ascii="Courier New" w:eastAsia="Times New Roman" w:hAnsi="Courier New" w:cs="Courier New"/>
      <w:sz w:val="20"/>
      <w:szCs w:val="20"/>
    </w:rPr>
  </w:style>
  <w:style w:type="character" w:customStyle="1" w:styleId="visually-hidden">
    <w:name w:val="visually-hidden"/>
    <w:basedOn w:val="a0"/>
    <w:rsid w:val="0030185E"/>
  </w:style>
  <w:style w:type="paragraph" w:styleId="a8">
    <w:name w:val="Normal (Web)"/>
    <w:basedOn w:val="a"/>
    <w:uiPriority w:val="99"/>
    <w:unhideWhenUsed/>
    <w:rsid w:val="0030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30185E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301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18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0185E"/>
  </w:style>
  <w:style w:type="character" w:customStyle="1" w:styleId="20">
    <w:name w:val="Заголовок 2 Знак"/>
    <w:basedOn w:val="a0"/>
    <w:link w:val="2"/>
    <w:uiPriority w:val="9"/>
    <w:rsid w:val="004B39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B39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a">
    <w:name w:val="Strong"/>
    <w:basedOn w:val="a0"/>
    <w:uiPriority w:val="22"/>
    <w:qFormat/>
    <w:rsid w:val="004B3959"/>
    <w:rPr>
      <w:b/>
      <w:bCs/>
    </w:rPr>
  </w:style>
  <w:style w:type="character" w:styleId="ab">
    <w:name w:val="Emphasis"/>
    <w:basedOn w:val="a0"/>
    <w:uiPriority w:val="20"/>
    <w:qFormat/>
    <w:rsid w:val="0097558E"/>
    <w:rPr>
      <w:i/>
      <w:iCs/>
    </w:rPr>
  </w:style>
  <w:style w:type="character" w:customStyle="1" w:styleId="importanttype">
    <w:name w:val="important__type"/>
    <w:basedOn w:val="a0"/>
    <w:rsid w:val="00F4542B"/>
  </w:style>
  <w:style w:type="character" w:customStyle="1" w:styleId="10">
    <w:name w:val="Заголовок 1 Знак"/>
    <w:basedOn w:val="a0"/>
    <w:link w:val="1"/>
    <w:uiPriority w:val="9"/>
    <w:rsid w:val="00503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47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Glossary/Null" TargetMode="External"/><Relationship Id="rId18" Type="http://schemas.openxmlformats.org/officeDocument/2006/relationships/hyperlink" Target="https://developer.mozilla.org/ru/docs/Web/JavaScript/Reference/Global_Objects/Array" TargetMode="External"/><Relationship Id="rId26" Type="http://schemas.openxmlformats.org/officeDocument/2006/relationships/hyperlink" Target="https://developer.mozilla.org/ru/docs/Web/JavaScript/Reference/Global_Objects/Number/isFinite" TargetMode="External"/><Relationship Id="rId39" Type="http://schemas.openxmlformats.org/officeDocument/2006/relationships/hyperlink" Target="https://developer.mozilla.org/ru/docs/Web/JavaScript/Reference/Global_Objects/String/fromCodePoint" TargetMode="External"/><Relationship Id="rId21" Type="http://schemas.openxmlformats.org/officeDocument/2006/relationships/hyperlink" Target="https://developer.mozilla.org/ru/docs/Web/JavaScript/Reference/Global_Objects/WeakMap" TargetMode="External"/><Relationship Id="rId34" Type="http://schemas.openxmlformats.org/officeDocument/2006/relationships/hyperlink" Target="https://developer.mozilla.org/ru/docs/Web/JavaScript/Reference/Global_Objects/Function/apply" TargetMode="External"/><Relationship Id="rId42" Type="http://schemas.openxmlformats.org/officeDocument/2006/relationships/hyperlink" Target="https://developer.mozilla.org/ru/docs/Web/JavaScript/Reference/Operators/Conditional_Operator" TargetMode="External"/><Relationship Id="rId47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Equality_comparisons_and_sameness" TargetMode="External"/><Relationship Id="rId55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ajax.googleapis.com/ajax/libs/jquery/1.12.4/jquery.js" TargetMode="External"/><Relationship Id="rId68" Type="http://schemas.openxmlformats.org/officeDocument/2006/relationships/hyperlink" Target="https://developer.mozilla.org/ru/docs/Web/JavaScript/Reference/Functions/Arrow_functions" TargetMode="External"/><Relationship Id="rId76" Type="http://schemas.openxmlformats.org/officeDocument/2006/relationships/hyperlink" Target="https://developer.mozilla.org/en-US/docs/Web/JavaScript/Reference/Global_Objects/Object/entries" TargetMode="External"/><Relationship Id="rId7" Type="http://schemas.openxmlformats.org/officeDocument/2006/relationships/hyperlink" Target="https://developer.mozilla.org/ru/docs/Glossary/undefined" TargetMode="External"/><Relationship Id="rId71" Type="http://schemas.openxmlformats.org/officeDocument/2006/relationships/hyperlink" Target="https://developer.mozilla.org/ru/docs/Web/JavaScript/Reference/Global_Objects/Object/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JavaScript/Reference/Operators/new" TargetMode="External"/><Relationship Id="rId29" Type="http://schemas.openxmlformats.org/officeDocument/2006/relationships/hyperlink" Target="https://developer.mozilla.org/ru/docs/Web/JavaScript/Reference/Global_Objects/Number/parseFloat" TargetMode="External"/><Relationship Id="rId11" Type="http://schemas.openxmlformats.org/officeDocument/2006/relationships/hyperlink" Target="https://developer.mozilla.org/ru/docs/Glossary/BigInt" TargetMode="External"/><Relationship Id="rId24" Type="http://schemas.openxmlformats.org/officeDocument/2006/relationships/hyperlink" Target="https://developer.mozilla.org/ru/docs/Web/JavaScript/Reference/Global_Objects/Number/isNaN" TargetMode="External"/><Relationship Id="rId32" Type="http://schemas.openxmlformats.org/officeDocument/2006/relationships/hyperlink" Target="https://developer.mozilla.org/ru/docs/Web/JavaScript/Reference/Global_Objects/parseInt" TargetMode="External"/><Relationship Id="rId37" Type="http://schemas.openxmlformats.org/officeDocument/2006/relationships/hyperlink" Target="https://developer.mozilla.org/ru/docs/Web/JavaScript/Reference/Global_Objects/Function/toString" TargetMode="External"/><Relationship Id="rId40" Type="http://schemas.openxmlformats.org/officeDocument/2006/relationships/hyperlink" Target="https://developer.mozilla.org/ru/docs/Web/JavaScript/Reference/Global_Objects/String/raw" TargetMode="External"/><Relationship Id="rId45" Type="http://schemas.openxmlformats.org/officeDocument/2006/relationships/hyperlink" Target="https://learn.javascript.ru/type-conversions" TargetMode="External"/><Relationship Id="rId53" Type="http://schemas.openxmlformats.org/officeDocument/2006/relationships/hyperlink" Target="https://developer.mozilla.org/ru/docs/Web/JavaScript/Reference/Global_Objects/NaN" TargetMode="External"/><Relationship Id="rId58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ru/docs/Web/JavaScript/Reference/Statements/function" TargetMode="External"/><Relationship Id="rId74" Type="http://schemas.openxmlformats.org/officeDocument/2006/relationships/hyperlink" Target="https://developer.mozilla.org/en-US/docs/Web/JavaScript/Reference/Global_Objects/Object/keys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developer.mozilla.org/ru/docs/Web/CSS/text-shadow" TargetMode="External"/><Relationship Id="rId10" Type="http://schemas.openxmlformats.org/officeDocument/2006/relationships/hyperlink" Target="https://developer.mozilla.org/ru/docs/Glossary/String" TargetMode="External"/><Relationship Id="rId19" Type="http://schemas.openxmlformats.org/officeDocument/2006/relationships/hyperlink" Target="https://developer.mozilla.org/en-US/docs/Web/JavaScript/Reference/Global_Objects/Map" TargetMode="External"/><Relationship Id="rId31" Type="http://schemas.openxmlformats.org/officeDocument/2006/relationships/hyperlink" Target="https://developer.mozilla.org/ru/docs/Web/JavaScript/Reference/Global_Objects/Number/parseInt" TargetMode="External"/><Relationship Id="rId44" Type="http://schemas.openxmlformats.org/officeDocument/2006/relationships/hyperlink" Target="https://developer.mozilla.org/ru/docs/Web/JavaScript/Reference/Operators/Conditional_Operator" TargetMode="External"/><Relationship Id="rId52" Type="http://schemas.openxmlformats.org/officeDocument/2006/relationships/hyperlink" Target="https://developer.mozilla.org/ru/docs/Web/JavaScript/Reference/Operators/null" TargetMode="External"/><Relationship Id="rId60" Type="http://schemas.openxmlformats.org/officeDocument/2006/relationships/hyperlink" Target="https://developer.mozilla.org/ru/docs/Web/JavaScript/Reference/Global_Objects/Number/NaN" TargetMode="External"/><Relationship Id="rId65" Type="http://schemas.openxmlformats.org/officeDocument/2006/relationships/hyperlink" Target="https://developer.mozilla.org/ru/docs/Web/JavaScript/Guide/Functions" TargetMode="External"/><Relationship Id="rId73" Type="http://schemas.openxmlformats.org/officeDocument/2006/relationships/hyperlink" Target="https://developer.mozilla.org/en-US/docs/Web/JavaScript/Reference/Global_Objects/Object/create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Glossary/Number" TargetMode="External"/><Relationship Id="rId14" Type="http://schemas.openxmlformats.org/officeDocument/2006/relationships/hyperlink" Target="https://developer.mozilla.org/ru/docs/Web/JavaScript/Inheritance_and_the_prototype_chain" TargetMode="External"/><Relationship Id="rId22" Type="http://schemas.openxmlformats.org/officeDocument/2006/relationships/hyperlink" Target="https://developer.mozilla.org/ru/docs/Web/JavaScript/Reference/Global_Objects/WeakSet" TargetMode="External"/><Relationship Id="rId27" Type="http://schemas.openxmlformats.org/officeDocument/2006/relationships/hyperlink" Target="https://developer.mozilla.org/ru/docs/Web/JavaScript/Reference/Global_Objects/Number/isInteger" TargetMode="External"/><Relationship Id="rId30" Type="http://schemas.openxmlformats.org/officeDocument/2006/relationships/hyperlink" Target="https://developer.mozilla.org/ru/docs/Web/JavaScript/Reference/Global_Objects/parseFloat" TargetMode="External"/><Relationship Id="rId35" Type="http://schemas.openxmlformats.org/officeDocument/2006/relationships/hyperlink" Target="https://developer.mozilla.org/ru/docs/Web/JavaScript/Reference/Global_Objects/Function/call" TargetMode="External"/><Relationship Id="rId43" Type="http://schemas.openxmlformats.org/officeDocument/2006/relationships/hyperlink" Target="https://developer.mozilla.org/ru/docs/Web/JavaScript/Reference/Operators/Conditional_Operator" TargetMode="External"/><Relationship Id="rId48" Type="http://schemas.openxmlformats.org/officeDocument/2006/relationships/hyperlink" Target="https://developer.mozilla.org/ru/docs/Web/JavaScript/Reference/Global_Objects/Object/is" TargetMode="External"/><Relationship Id="rId56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ru/docs/Web/JavaScript/Guide/Functions" TargetMode="External"/><Relationship Id="rId69" Type="http://schemas.openxmlformats.org/officeDocument/2006/relationships/hyperlink" Target="https://hacks.mozilla.org/2015/06/es6-in-depth-arrow-functions/" TargetMode="External"/><Relationship Id="rId77" Type="http://schemas.openxmlformats.org/officeDocument/2006/relationships/hyperlink" Target="https://developer.mozilla.org/en-US/docs/Web/JavaScript/Reference/Global_Objects/Object/assign" TargetMode="External"/><Relationship Id="rId8" Type="http://schemas.openxmlformats.org/officeDocument/2006/relationships/hyperlink" Target="https://developer.mozilla.org/ru/docs/Glossary/Boolean" TargetMode="External"/><Relationship Id="rId51" Type="http://schemas.openxmlformats.org/officeDocument/2006/relationships/hyperlink" Target="https://developer.mozilla.org/ru/docs/Web/JavaScript/Reference/Global_Objects/undefined" TargetMode="External"/><Relationship Id="rId72" Type="http://schemas.openxmlformats.org/officeDocument/2006/relationships/hyperlink" Target="https://developer.mozilla.org/ru/docs/Web/JavaScript/Reference/Global_Objects/Object/entri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ru/docs/conflicting/Web/JavaScript/Reference/Global_Objects/Symbol" TargetMode="External"/><Relationship Id="rId17" Type="http://schemas.openxmlformats.org/officeDocument/2006/relationships/hyperlink" Target="https://developer.mozilla.org/ru/docs/Web/JavaScript/Reference/Global_Objects/Object" TargetMode="External"/><Relationship Id="rId25" Type="http://schemas.openxmlformats.org/officeDocument/2006/relationships/hyperlink" Target="https://developer.mozilla.org/ru/docs/Web/JavaScript/Reference/Global_Objects/NaN" TargetMode="External"/><Relationship Id="rId33" Type="http://schemas.openxmlformats.org/officeDocument/2006/relationships/hyperlink" Target="https://developer.mozilla.org/ru/docs/Web/JavaScript/Reference/Global_Objects/Function" TargetMode="External"/><Relationship Id="rId38" Type="http://schemas.openxmlformats.org/officeDocument/2006/relationships/hyperlink" Target="https://developer.mozilla.org/ru/docs/Web/JavaScript/Reference/Global_Objects/String/fromCharCode" TargetMode="External"/><Relationship Id="rId46" Type="http://schemas.openxmlformats.org/officeDocument/2006/relationships/hyperlink" Target="https://developer.mozilla.org/en-US/docs/Web/JavaScript/Reference/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Guide/Functions" TargetMode="External"/><Relationship Id="rId20" Type="http://schemas.openxmlformats.org/officeDocument/2006/relationships/hyperlink" Target="https://developer.mozilla.org/ru/docs/Web/JavaScript/Reference/Global_Objects/Set" TargetMode="External"/><Relationship Id="rId41" Type="http://schemas.openxmlformats.org/officeDocument/2006/relationships/hyperlink" Target="https://developer.mozilla.org/ru/docs/Web/JavaScript/Reference/Statements/if...else" TargetMode="External"/><Relationship Id="rId54" Type="http://schemas.openxmlformats.org/officeDocument/2006/relationships/hyperlink" Target="https://developer.mozilla.org/ru/docs/Web/JavaScript/Reference/Global_Objects/NaN" TargetMode="External"/><Relationship Id="rId62" Type="http://schemas.openxmlformats.org/officeDocument/2006/relationships/hyperlink" Target="https://developer.mozilla.org/ru/docs/Web/JavaScript/Reference/Global_Objects/Object/create" TargetMode="External"/><Relationship Id="rId70" Type="http://schemas.openxmlformats.org/officeDocument/2006/relationships/hyperlink" Target="https://developer.mozilla.org/ru/docs/Web/JavaScript/Reference/Global_Objects/Object/keys" TargetMode="External"/><Relationship Id="rId75" Type="http://schemas.openxmlformats.org/officeDocument/2006/relationships/hyperlink" Target="https://developer.mozilla.org/en-US/docs/Web/JavaScript/Reference/Global_Objects/Object/val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.mozilla.org/ru/docs/Glossary/Object" TargetMode="External"/><Relationship Id="rId23" Type="http://schemas.openxmlformats.org/officeDocument/2006/relationships/hyperlink" Target="https://developer.mozilla.org/ru/docs/Web/JavaScript/Reference/Global_Objects/Date" TargetMode="External"/><Relationship Id="rId28" Type="http://schemas.openxmlformats.org/officeDocument/2006/relationships/hyperlink" Target="https://developer.mozilla.org/ru/docs/Web/JavaScript/Reference/Global_Objects/Number/isSafeInteger" TargetMode="External"/><Relationship Id="rId36" Type="http://schemas.openxmlformats.org/officeDocument/2006/relationships/hyperlink" Target="https://developer.mozilla.org/ru/docs/conflicting/Web/JavaScript/Reference/Global_Objects/Function/toString" TargetMode="External"/><Relationship Id="rId49" Type="http://schemas.openxmlformats.org/officeDocument/2006/relationships/hyperlink" Target="https://developer.mozilla.org/ru/docs/Web/JavaScript/Equality_comparisons_and_sameness" TargetMode="External"/><Relationship Id="rId57" Type="http://schemas.openxmlformats.org/officeDocument/2006/relationships/hyperlink" Target="https://developer.mozilla.org/en-US/docs/Web/JavaScript/Reference/Operat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3424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 лизнец</dc:creator>
  <cp:keywords/>
  <dc:description/>
  <cp:lastModifiedBy>Евгений Б лизнец</cp:lastModifiedBy>
  <cp:revision>1</cp:revision>
  <dcterms:created xsi:type="dcterms:W3CDTF">2023-01-15T10:22:00Z</dcterms:created>
  <dcterms:modified xsi:type="dcterms:W3CDTF">2023-01-19T15:16:00Z</dcterms:modified>
</cp:coreProperties>
</file>